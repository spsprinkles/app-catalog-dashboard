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E017" w14:textId="77777777" w:rsidR="00C24E60" w:rsidRDefault="00C24E60"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5DF52C01" wp14:editId="21A6050C">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524E04D5" w14:textId="0567D61B" w:rsidR="00C249AF" w:rsidRDefault="00941815" w:rsidP="00C24E60">
                                  <w:pPr>
                                    <w:pStyle w:val="CoverTitle"/>
                                  </w:pPr>
                                  <w:r>
                                    <w:t>SharePoint Framework (SPFx) App Testing &amp; Approval</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5DF52C01" id="Group 22" o:spid="_x0000_s1026" style="position:absolute;margin-left:-9.75pt;margin-top:-1in;width:712.5pt;height:306.6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524E04D5" w14:textId="0567D61B" w:rsidR="00C249AF" w:rsidRDefault="00941815" w:rsidP="00C24E60">
                            <w:pPr>
                              <w:pStyle w:val="CoverTitle"/>
                            </w:pPr>
                            <w:r>
                              <w:t>SharePoint Framework (SPFx) App Testing &amp; Approval</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3C87BCFB" w14:textId="5A764E96" w:rsidR="00C24E60" w:rsidRDefault="0077061C"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941815">
            <w:t>Policies &amp; Procedures</w:t>
          </w:r>
        </w:sdtContent>
      </w:sdt>
    </w:p>
    <w:p w14:paraId="3E69AEF1" w14:textId="77777777" w:rsidR="00C24E60" w:rsidRDefault="00C24E60" w:rsidP="00C24E60">
      <w:pPr>
        <w:rPr>
          <w:rStyle w:val="Emphasis"/>
          <w:rFonts w:eastAsiaTheme="minorHAnsi"/>
          <w:i w:val="0"/>
          <w:iCs w:val="0"/>
          <w:noProof/>
          <w:szCs w:val="20"/>
          <w:lang w:eastAsia="en-AU"/>
        </w:rPr>
      </w:pPr>
      <w:r>
        <w:rPr>
          <w:rStyle w:val="Emphasis"/>
        </w:rPr>
        <w:t>Prepared for</w:t>
      </w:r>
    </w:p>
    <w:p w14:paraId="199D3FE4" w14:textId="6A1206DB" w:rsidR="00D725E9" w:rsidRDefault="0077061C" w:rsidP="00C24E60">
      <w:sdt>
        <w:sdtPr>
          <w:rPr>
            <w:lang w:eastAsia="en-AU"/>
          </w:rPr>
          <w:id w:val="-1727218567"/>
          <w:placeholder>
            <w:docPart w:val="8B54EAFE9D4248879BD37D941E99821F"/>
          </w:placeholder>
          <w15:dataBinding w:prefixMappings="" w:xpath="/root[1]/customer[1]" w:storeItemID="{A7D598A9-AC5B-49BC-AE59-C7616FDA4C36}" w16sdtdh:storeItemChecksum="KgUQiQ=="/>
        </w:sdtPr>
        <w:sdtEndPr/>
        <w:sdtContent>
          <w:r w:rsidR="001B453D">
            <w:rPr>
              <w:lang w:eastAsia="en-AU"/>
            </w:rPr>
            <w:t xml:space="preserve">CUSTOMER NAME  </w:t>
          </w:r>
        </w:sdtContent>
      </w:sdt>
      <w:r w:rsidR="00D725E9">
        <w:fldChar w:fldCharType="begin"/>
      </w:r>
      <w:r w:rsidR="00D725E9">
        <w:instrText xml:space="preserve"> DATE \@ "M/d/yyyy" </w:instrText>
      </w:r>
      <w:r w:rsidR="00D725E9">
        <w:fldChar w:fldCharType="separate"/>
      </w:r>
      <w:r w:rsidR="001B453D">
        <w:rPr>
          <w:noProof/>
        </w:rPr>
        <w:t>2/24/2022</w:t>
      </w:r>
      <w:del w:id="0" w:author="Dade Register" w:date="2022-02-24T10:44:00Z">
        <w:r w:rsidR="00CB74BE" w:rsidDel="001B453D">
          <w:rPr>
            <w:noProof/>
          </w:rPr>
          <w:delText>2/18/2022</w:delText>
        </w:r>
      </w:del>
      <w:r w:rsidR="00D725E9">
        <w:fldChar w:fldCharType="end"/>
      </w:r>
    </w:p>
    <w:p w14:paraId="40A8C473" w14:textId="449F6E84" w:rsidR="00C24E60" w:rsidRDefault="00C24E60" w:rsidP="00C24E60">
      <w:r>
        <w:t xml:space="preserve">Version </w:t>
      </w:r>
      <w:r w:rsidR="008F3D86">
        <w:t>0</w:t>
      </w:r>
      <w:sdt>
        <w:sdtPr>
          <w:alias w:val="Version"/>
          <w:tag w:val="Version"/>
          <w:id w:val="249159951"/>
          <w:placeholder>
            <w:docPart w:val="8B54EAFE9D4248879BD37D941E99821F"/>
          </w:placeholder>
          <w15:dataBinding w:prefixMappings="" w:xpath="/root[1]/version[1]" w:storeItemID="{A7D598A9-AC5B-49BC-AE59-C7616FDA4C36}" w16sdtdh:storeItemChecksum="KgUQiQ=="/>
        </w:sdtPr>
        <w:sdtEndPr/>
        <w:sdtContent>
          <w:r w:rsidR="00CB74BE">
            <w:t>.</w:t>
          </w:r>
          <w:r w:rsidR="00D677B6">
            <w:t>4</w:t>
          </w:r>
        </w:sdtContent>
      </w:sdt>
      <w:r w:rsidR="00FA30BF">
        <w:t xml:space="preserve"> </w:t>
      </w:r>
      <w:sdt>
        <w:sdtPr>
          <w:alias w:val="Status"/>
          <w:tag w:val="Status"/>
          <w:id w:val="1367872506"/>
          <w:placeholder>
            <w:docPart w:val="DefaultPlaceholder_1081868575"/>
          </w:placeholder>
          <w:dataBinding w:prefixMappings="" w:xpath="/root[1]/status[1]" w:storeItemID="{A7D598A9-AC5B-49BC-AE59-C7616FDA4C36}"/>
          <w:dropDownList w:lastValue="Draft">
            <w:listItem w:displayText="Draft" w:value="Draft"/>
            <w:listItem w:displayText="Final" w:value="Final"/>
          </w:dropDownList>
        </w:sdtPr>
        <w:sdtEndPr/>
        <w:sdtContent>
          <w:r w:rsidR="002A4923">
            <w:t>Draft</w:t>
          </w:r>
        </w:sdtContent>
      </w:sdt>
    </w:p>
    <w:p w14:paraId="25855994" w14:textId="77777777" w:rsidR="00C24E60" w:rsidRDefault="00C24E60" w:rsidP="00C24E60"/>
    <w:p w14:paraId="07CA4887" w14:textId="77777777" w:rsidR="00C24E60" w:rsidRDefault="00C24E60" w:rsidP="00C24E60">
      <w:pPr>
        <w:rPr>
          <w:rStyle w:val="Emphasis"/>
        </w:rPr>
      </w:pPr>
      <w:r>
        <w:rPr>
          <w:rStyle w:val="Emphasis"/>
        </w:rPr>
        <w:t>Prepared by</w:t>
      </w:r>
    </w:p>
    <w:p w14:paraId="764D1AA3" w14:textId="5AE186CD" w:rsidR="00C24E60" w:rsidRDefault="0077061C" w:rsidP="00D87D77">
      <w:pPr>
        <w:tabs>
          <w:tab w:val="left" w:pos="5340"/>
        </w:tabs>
        <w:rPr>
          <w:rStyle w:val="Strong"/>
        </w:rPr>
      </w:pPr>
      <w:sdt>
        <w:sdtPr>
          <w:rPr>
            <w:rStyle w:val="Strong"/>
          </w:rPr>
          <w:alias w:val="Author"/>
          <w:tag w:val=""/>
          <w:id w:val="80649995"/>
          <w:placeholder>
            <w:docPart w:val="3194B1A007F04346BCDC3DF766A053BE"/>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D677B6">
            <w:rPr>
              <w:rStyle w:val="Strong"/>
            </w:rPr>
            <w:t>Steve Hose, Gunjan Datta, Dade Register</w:t>
          </w:r>
        </w:sdtContent>
      </w:sdt>
    </w:p>
    <w:sdt>
      <w:sdtPr>
        <w:alias w:val="Author Position"/>
        <w:tag w:val="Author Position"/>
        <w:id w:val="1063681955"/>
        <w:placeholder>
          <w:docPart w:val="C51FE2DFDE6B43EF8FBFACE9CA69A985"/>
        </w:placeholder>
        <w15:dataBinding w:xpath="/root[1]/authorposition[1]" w:storeItemID="{00000000-0000-0000-0000-000000000000}"/>
      </w:sdtPr>
      <w:sdtEndPr/>
      <w:sdtContent>
        <w:p w14:paraId="0703D6E1" w14:textId="799AA1F9" w:rsidR="00C24E60" w:rsidRDefault="00287DC2" w:rsidP="00C24E60">
          <w:r>
            <w:t>Senior Consultant</w:t>
          </w:r>
        </w:p>
      </w:sdtContent>
    </w:sdt>
    <w:p w14:paraId="39572C5D" w14:textId="77777777" w:rsidR="00C24E60" w:rsidRDefault="00C24E60" w:rsidP="00C24E60"/>
    <w:p w14:paraId="604DAF38" w14:textId="0F7BAE69" w:rsidR="00C24E60" w:rsidRDefault="00C24E60" w:rsidP="5A585BA4">
      <w:r>
        <w:t>Contributors</w:t>
      </w:r>
    </w:p>
    <w:sdt>
      <w:sdtPr>
        <w:rPr>
          <w:rStyle w:val="Strong"/>
        </w:rPr>
        <w:alias w:val="Contributors"/>
        <w:tag w:val="Contributors"/>
        <w:id w:val="696117366"/>
        <w:placeholder>
          <w:docPart w:val="B1B5FB1636F743C7AC29E3D1805DD79F"/>
        </w:placeholder>
        <w15:dataBinding w:xpath="/root[1]/contributors[1]" w:storeItemID="{00000000-0000-0000-0000-000000000000}"/>
      </w:sdtPr>
      <w:sdtEndPr>
        <w:rPr>
          <w:rStyle w:val="Strong"/>
        </w:rPr>
      </w:sdtEndPr>
      <w:sdtContent>
        <w:p w14:paraId="4CB7535A" w14:textId="1C2394B0" w:rsidR="00E01484" w:rsidRDefault="00B3585B" w:rsidP="00E01484">
          <w:r>
            <w:rPr>
              <w:rStyle w:val="Strong"/>
            </w:rPr>
            <w:t xml:space="preserve">Steve </w:t>
          </w:r>
          <w:r w:rsidR="000D06CE">
            <w:rPr>
              <w:rStyle w:val="Strong"/>
            </w:rPr>
            <w:t>Nihan</w:t>
          </w:r>
          <w:r w:rsidR="00596398">
            <w:rPr>
              <w:rStyle w:val="Strong"/>
            </w:rPr>
            <w:t>, Ami Schreiber</w:t>
          </w:r>
        </w:p>
        <w:p w14:paraId="7107A5FF" w14:textId="27CBB2DE" w:rsidR="4C8B3FAD" w:rsidRDefault="0077061C" w:rsidP="4C8B3FAD">
          <w:pPr>
            <w:rPr>
              <w:rStyle w:val="Strong"/>
            </w:rPr>
          </w:pPr>
        </w:p>
      </w:sdtContent>
    </w:sdt>
    <w:p w14:paraId="507A7AFE" w14:textId="2A31D077" w:rsidR="00457F2C" w:rsidRDefault="00457F2C" w:rsidP="00457F2C">
      <w:pPr>
        <w:rPr>
          <w:rStyle w:val="Strong"/>
        </w:rPr>
      </w:pPr>
    </w:p>
    <w:p w14:paraId="05CD451C" w14:textId="77777777" w:rsidR="00E82B9A" w:rsidRPr="00E82B9A" w:rsidRDefault="00E82B9A" w:rsidP="00E82B9A">
      <w:pPr>
        <w:rPr>
          <w:rFonts w:cstheme="minorHAnsi"/>
        </w:rPr>
      </w:pPr>
    </w:p>
    <w:p w14:paraId="2EE0FDB1" w14:textId="77777777" w:rsidR="00E82B9A" w:rsidRDefault="00E82B9A" w:rsidP="00E82B9A">
      <w:pPr>
        <w:tabs>
          <w:tab w:val="left" w:pos="6555"/>
        </w:tabs>
        <w:rPr>
          <w:rFonts w:cstheme="minorHAnsi"/>
        </w:rPr>
      </w:pPr>
    </w:p>
    <w:p w14:paraId="087143D3" w14:textId="77777777" w:rsidR="00E82B9A" w:rsidRDefault="00E82B9A" w:rsidP="00E82B9A">
      <w:pPr>
        <w:rPr>
          <w:rFonts w:cstheme="minorHAnsi"/>
        </w:rPr>
      </w:pPr>
    </w:p>
    <w:p w14:paraId="7C43A4EE" w14:textId="77777777" w:rsidR="001421B3" w:rsidRDefault="001421B3" w:rsidP="617BF7D7">
      <w:pPr>
        <w:spacing w:before="0" w:beforeAutospacing="1"/>
      </w:pPr>
    </w:p>
    <w:p w14:paraId="4A1B2FE7" w14:textId="77777777" w:rsidR="001421B3" w:rsidRPr="001421B3" w:rsidRDefault="001421B3" w:rsidP="001421B3">
      <w:pPr>
        <w:rPr>
          <w:rFonts w:cstheme="minorHAnsi"/>
        </w:rPr>
      </w:pPr>
    </w:p>
    <w:p w14:paraId="10098B0F" w14:textId="77777777" w:rsidR="001421B3" w:rsidRPr="001421B3" w:rsidRDefault="001421B3" w:rsidP="001421B3">
      <w:pPr>
        <w:rPr>
          <w:rFonts w:cstheme="minorHAnsi"/>
        </w:rPr>
      </w:pPr>
    </w:p>
    <w:p w14:paraId="592885A1" w14:textId="77777777" w:rsidR="001421B3" w:rsidRPr="001421B3" w:rsidRDefault="001421B3" w:rsidP="001421B3">
      <w:pPr>
        <w:rPr>
          <w:rFonts w:cstheme="minorHAnsi"/>
        </w:rPr>
      </w:pPr>
    </w:p>
    <w:p w14:paraId="029B60C3" w14:textId="77777777" w:rsidR="001421B3" w:rsidRPr="001421B3" w:rsidRDefault="001421B3" w:rsidP="001421B3">
      <w:pPr>
        <w:rPr>
          <w:rFonts w:cstheme="minorHAnsi"/>
        </w:rPr>
      </w:pPr>
    </w:p>
    <w:p w14:paraId="1DDBC234" w14:textId="77777777" w:rsidR="001421B3" w:rsidRPr="001421B3" w:rsidRDefault="001421B3" w:rsidP="001421B3">
      <w:pPr>
        <w:rPr>
          <w:rFonts w:cstheme="minorHAnsi"/>
        </w:rPr>
      </w:pPr>
    </w:p>
    <w:p w14:paraId="12B60290" w14:textId="77777777" w:rsidR="001421B3" w:rsidRPr="001421B3" w:rsidRDefault="001421B3" w:rsidP="001421B3">
      <w:pPr>
        <w:rPr>
          <w:rFonts w:cstheme="minorHAnsi"/>
        </w:rPr>
      </w:pPr>
    </w:p>
    <w:p w14:paraId="6B8D053C" w14:textId="77777777" w:rsidR="001421B3" w:rsidRPr="001421B3" w:rsidRDefault="001421B3" w:rsidP="001421B3">
      <w:pPr>
        <w:rPr>
          <w:rFonts w:cstheme="minorHAnsi"/>
        </w:rPr>
      </w:pPr>
    </w:p>
    <w:p w14:paraId="1C0EAE1C" w14:textId="77777777" w:rsidR="001421B3" w:rsidRPr="001421B3" w:rsidRDefault="001421B3" w:rsidP="001421B3">
      <w:pPr>
        <w:rPr>
          <w:rFonts w:cstheme="minorHAnsi"/>
        </w:rPr>
      </w:pPr>
    </w:p>
    <w:p w14:paraId="7A3A1D71" w14:textId="77777777" w:rsidR="001421B3" w:rsidRDefault="001421B3" w:rsidP="001421B3">
      <w:pPr>
        <w:tabs>
          <w:tab w:val="left" w:pos="4095"/>
        </w:tabs>
        <w:rPr>
          <w:rFonts w:cstheme="minorHAnsi"/>
        </w:rPr>
      </w:pPr>
      <w:r>
        <w:rPr>
          <w:rFonts w:cstheme="minorHAnsi"/>
        </w:rPr>
        <w:tab/>
      </w:r>
    </w:p>
    <w:p w14:paraId="22887DE0" w14:textId="77777777" w:rsidR="001421B3" w:rsidRDefault="001421B3" w:rsidP="001421B3">
      <w:pPr>
        <w:rPr>
          <w:rFonts w:cstheme="minorHAnsi"/>
        </w:rPr>
      </w:pPr>
    </w:p>
    <w:p w14:paraId="6951BDBC" w14:textId="77777777" w:rsidR="000610CB" w:rsidRPr="001421B3" w:rsidRDefault="000610CB" w:rsidP="001421B3">
      <w:pPr>
        <w:rPr>
          <w:rFonts w:cstheme="minorHAnsi"/>
        </w:rPr>
        <w:sectPr w:rsidR="000610CB" w:rsidRPr="001421B3" w:rsidSect="000610CB">
          <w:headerReference w:type="default" r:id="rId15"/>
          <w:footerReference w:type="default" r:id="rId16"/>
          <w:pgSz w:w="12240" w:h="15840" w:code="1"/>
          <w:pgMar w:top="1440" w:right="1440" w:bottom="1440" w:left="1440" w:header="706" w:footer="144" w:gutter="0"/>
          <w:pgNumType w:fmt="lowerRoman" w:start="1"/>
          <w:cols w:space="708"/>
          <w:titlePg/>
          <w:docGrid w:linePitch="360"/>
        </w:sectPr>
      </w:pPr>
    </w:p>
    <w:p w14:paraId="7FE8BA72" w14:textId="77777777" w:rsidR="00C24E60" w:rsidRDefault="00C24E60" w:rsidP="00C24E60">
      <w:pPr>
        <w:pStyle w:val="CoverSubject"/>
      </w:pPr>
      <w:r>
        <w:lastRenderedPageBreak/>
        <w:t>Revision and Signoff Sheet</w:t>
      </w:r>
    </w:p>
    <w:p w14:paraId="1E45AFDC" w14:textId="77777777" w:rsidR="00C24E60" w:rsidRDefault="00C24E60" w:rsidP="00C24E60">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C24E60" w:rsidRPr="00E85706" w14:paraId="38E5C15B" w14:textId="77777777" w:rsidTr="001C4A70">
        <w:trPr>
          <w:cnfStyle w:val="100000000000" w:firstRow="1" w:lastRow="0" w:firstColumn="0" w:lastColumn="0" w:oddVBand="0" w:evenVBand="0" w:oddHBand="0" w:evenHBand="0" w:firstRowFirstColumn="0" w:firstRowLastColumn="0" w:lastRowFirstColumn="0" w:lastRowLastColumn="0"/>
        </w:trPr>
        <w:tc>
          <w:tcPr>
            <w:tcW w:w="1170" w:type="dxa"/>
          </w:tcPr>
          <w:p w14:paraId="72785BEB" w14:textId="77777777" w:rsidR="00C24E60" w:rsidRPr="00E85706" w:rsidRDefault="00C24E60" w:rsidP="00E85706">
            <w:pPr>
              <w:pStyle w:val="TableText"/>
              <w:rPr>
                <w:szCs w:val="16"/>
              </w:rPr>
            </w:pPr>
            <w:r w:rsidRPr="00E85706">
              <w:rPr>
                <w:szCs w:val="16"/>
              </w:rPr>
              <w:t>Date</w:t>
            </w:r>
          </w:p>
        </w:tc>
        <w:tc>
          <w:tcPr>
            <w:tcW w:w="2430" w:type="dxa"/>
          </w:tcPr>
          <w:p w14:paraId="0E6B2DC7" w14:textId="77777777" w:rsidR="00C24E60" w:rsidRPr="00E85706" w:rsidRDefault="00C24E60" w:rsidP="00E85706">
            <w:pPr>
              <w:pStyle w:val="TableText"/>
              <w:rPr>
                <w:szCs w:val="16"/>
              </w:rPr>
            </w:pPr>
            <w:r w:rsidRPr="00E85706">
              <w:rPr>
                <w:szCs w:val="16"/>
              </w:rPr>
              <w:t>Author</w:t>
            </w:r>
          </w:p>
        </w:tc>
        <w:tc>
          <w:tcPr>
            <w:tcW w:w="1170" w:type="dxa"/>
          </w:tcPr>
          <w:p w14:paraId="40C7D1E2" w14:textId="77777777" w:rsidR="00C24E60" w:rsidRPr="00E85706" w:rsidRDefault="00C24E60" w:rsidP="00E85706">
            <w:pPr>
              <w:pStyle w:val="TableText"/>
              <w:rPr>
                <w:szCs w:val="16"/>
              </w:rPr>
            </w:pPr>
            <w:r w:rsidRPr="00E85706">
              <w:rPr>
                <w:szCs w:val="16"/>
              </w:rPr>
              <w:t>Version</w:t>
            </w:r>
          </w:p>
        </w:tc>
        <w:tc>
          <w:tcPr>
            <w:tcW w:w="4680" w:type="dxa"/>
          </w:tcPr>
          <w:p w14:paraId="4CCB937B" w14:textId="77777777" w:rsidR="00C24E60" w:rsidRPr="00E85706" w:rsidRDefault="00C24E60" w:rsidP="00E85706">
            <w:pPr>
              <w:pStyle w:val="TableText"/>
              <w:rPr>
                <w:szCs w:val="16"/>
              </w:rPr>
            </w:pPr>
            <w:r w:rsidRPr="00E85706">
              <w:rPr>
                <w:szCs w:val="16"/>
              </w:rPr>
              <w:t>Change Reference</w:t>
            </w:r>
          </w:p>
        </w:tc>
      </w:tr>
      <w:tr w:rsidR="00C24E60" w:rsidRPr="00E85706" w14:paraId="590C0FCA" w14:textId="77777777" w:rsidTr="001C4A70">
        <w:tc>
          <w:tcPr>
            <w:tcW w:w="1170" w:type="dxa"/>
          </w:tcPr>
          <w:p w14:paraId="61379A92" w14:textId="539BB2D5" w:rsidR="00C24E60" w:rsidRPr="00E85706" w:rsidRDefault="0010390C" w:rsidP="00E85706">
            <w:pPr>
              <w:pStyle w:val="TableText"/>
              <w:rPr>
                <w:rStyle w:val="StyleLatinSegoeUI10pt"/>
                <w:sz w:val="16"/>
                <w:szCs w:val="16"/>
              </w:rPr>
            </w:pPr>
            <w:r>
              <w:rPr>
                <w:rStyle w:val="StyleLatinSegoeUI10pt"/>
                <w:sz w:val="16"/>
                <w:szCs w:val="16"/>
              </w:rPr>
              <w:t>1/28</w:t>
            </w:r>
            <w:r w:rsidR="00287DC2">
              <w:rPr>
                <w:rStyle w:val="StyleLatinSegoeUI10pt"/>
                <w:sz w:val="16"/>
                <w:szCs w:val="16"/>
              </w:rPr>
              <w:t>/2</w:t>
            </w:r>
            <w:r>
              <w:rPr>
                <w:rStyle w:val="StyleLatinSegoeUI10pt"/>
                <w:sz w:val="16"/>
                <w:szCs w:val="16"/>
              </w:rPr>
              <w:t>2</w:t>
            </w:r>
          </w:p>
        </w:tc>
        <w:tc>
          <w:tcPr>
            <w:tcW w:w="2430" w:type="dxa"/>
          </w:tcPr>
          <w:p w14:paraId="2D31BD10" w14:textId="4590AE98" w:rsidR="00C24E60" w:rsidRPr="00E85706" w:rsidRDefault="00287DC2" w:rsidP="00E85706">
            <w:pPr>
              <w:pStyle w:val="TableText"/>
              <w:rPr>
                <w:rStyle w:val="StyleLatinSegoeUI10pt"/>
                <w:sz w:val="16"/>
                <w:szCs w:val="16"/>
              </w:rPr>
            </w:pPr>
            <w:r>
              <w:rPr>
                <w:rStyle w:val="StyleLatinSegoeUI10pt"/>
                <w:sz w:val="16"/>
                <w:szCs w:val="16"/>
              </w:rPr>
              <w:t>Steve Hose</w:t>
            </w:r>
          </w:p>
        </w:tc>
        <w:tc>
          <w:tcPr>
            <w:tcW w:w="1170" w:type="dxa"/>
          </w:tcPr>
          <w:p w14:paraId="682EE979" w14:textId="77777777" w:rsidR="00C24E60" w:rsidRPr="00E85706" w:rsidRDefault="003B7E3E" w:rsidP="00E85706">
            <w:pPr>
              <w:pStyle w:val="TableText"/>
              <w:rPr>
                <w:rStyle w:val="StyleLatinSegoeUI10pt"/>
                <w:sz w:val="16"/>
                <w:szCs w:val="16"/>
              </w:rPr>
            </w:pPr>
            <w:r>
              <w:rPr>
                <w:szCs w:val="16"/>
              </w:rPr>
              <w:t>.</w:t>
            </w:r>
            <w:r w:rsidR="00C24E60" w:rsidRPr="00E85706">
              <w:rPr>
                <w:szCs w:val="16"/>
              </w:rPr>
              <w:t>1</w:t>
            </w:r>
          </w:p>
        </w:tc>
        <w:tc>
          <w:tcPr>
            <w:tcW w:w="4680" w:type="dxa"/>
          </w:tcPr>
          <w:p w14:paraId="6ABFBEEA" w14:textId="77777777" w:rsidR="00C24E60" w:rsidRPr="00E85706" w:rsidRDefault="00C24E60" w:rsidP="00E85706">
            <w:pPr>
              <w:pStyle w:val="TableText"/>
              <w:rPr>
                <w:rStyle w:val="StyleLatinSegoeUI10pt"/>
                <w:sz w:val="16"/>
                <w:szCs w:val="16"/>
              </w:rPr>
            </w:pPr>
            <w:r w:rsidRPr="00E85706">
              <w:rPr>
                <w:szCs w:val="16"/>
              </w:rPr>
              <w:t>Initial draft for review/discussion</w:t>
            </w:r>
          </w:p>
        </w:tc>
      </w:tr>
      <w:tr w:rsidR="00C24E60" w:rsidRPr="00E85706" w14:paraId="2BC13A43" w14:textId="77777777" w:rsidTr="001C4A70">
        <w:tc>
          <w:tcPr>
            <w:tcW w:w="1170" w:type="dxa"/>
          </w:tcPr>
          <w:p w14:paraId="3EC6B118" w14:textId="2B6DB333" w:rsidR="00C24E60" w:rsidRPr="00E85706" w:rsidRDefault="008564A9" w:rsidP="00E85706">
            <w:pPr>
              <w:pStyle w:val="TableText"/>
              <w:rPr>
                <w:rStyle w:val="StyleLatinSegoeUI10pt"/>
                <w:sz w:val="16"/>
                <w:szCs w:val="16"/>
              </w:rPr>
            </w:pPr>
            <w:r>
              <w:rPr>
                <w:rStyle w:val="StyleLatinSegoeUI10pt"/>
                <w:sz w:val="16"/>
                <w:szCs w:val="16"/>
              </w:rPr>
              <w:t>2/</w:t>
            </w:r>
            <w:r w:rsidR="00913437">
              <w:rPr>
                <w:rStyle w:val="StyleLatinSegoeUI10pt"/>
                <w:sz w:val="16"/>
                <w:szCs w:val="16"/>
              </w:rPr>
              <w:t>4</w:t>
            </w:r>
            <w:r w:rsidR="00FB6033">
              <w:rPr>
                <w:rStyle w:val="StyleLatinSegoeUI10pt"/>
                <w:sz w:val="16"/>
                <w:szCs w:val="16"/>
              </w:rPr>
              <w:t>/22</w:t>
            </w:r>
          </w:p>
        </w:tc>
        <w:tc>
          <w:tcPr>
            <w:tcW w:w="2430" w:type="dxa"/>
          </w:tcPr>
          <w:p w14:paraId="6784B118" w14:textId="7B4911E7" w:rsidR="00C24E60" w:rsidRPr="00E85706" w:rsidRDefault="00FB6033" w:rsidP="00E85706">
            <w:pPr>
              <w:pStyle w:val="TableText"/>
              <w:rPr>
                <w:rStyle w:val="StyleLatinSegoeUI10pt"/>
                <w:sz w:val="16"/>
                <w:szCs w:val="16"/>
              </w:rPr>
            </w:pPr>
            <w:r>
              <w:rPr>
                <w:rStyle w:val="StyleLatinSegoeUI10pt"/>
                <w:sz w:val="16"/>
                <w:szCs w:val="16"/>
              </w:rPr>
              <w:t>Gunjan Datta</w:t>
            </w:r>
          </w:p>
        </w:tc>
        <w:tc>
          <w:tcPr>
            <w:tcW w:w="1170" w:type="dxa"/>
          </w:tcPr>
          <w:p w14:paraId="688ADB94" w14:textId="249AF7A8" w:rsidR="00C24E60" w:rsidRPr="00E85706" w:rsidRDefault="00FB6033" w:rsidP="00E85706">
            <w:pPr>
              <w:pStyle w:val="TableText"/>
              <w:rPr>
                <w:rStyle w:val="StyleLatinSegoeUI10pt"/>
                <w:sz w:val="16"/>
                <w:szCs w:val="16"/>
              </w:rPr>
            </w:pPr>
            <w:r>
              <w:rPr>
                <w:rStyle w:val="StyleLatinSegoeUI10pt"/>
                <w:sz w:val="16"/>
                <w:szCs w:val="16"/>
              </w:rPr>
              <w:t>.2</w:t>
            </w:r>
          </w:p>
        </w:tc>
        <w:tc>
          <w:tcPr>
            <w:tcW w:w="4680" w:type="dxa"/>
          </w:tcPr>
          <w:p w14:paraId="3216B241" w14:textId="3219BCA7" w:rsidR="00C24E60" w:rsidRPr="00E85706" w:rsidRDefault="00FB6033" w:rsidP="00E85706">
            <w:pPr>
              <w:pStyle w:val="TableText"/>
              <w:rPr>
                <w:rStyle w:val="StyleLatinSegoeUI10pt"/>
                <w:sz w:val="16"/>
                <w:szCs w:val="16"/>
              </w:rPr>
            </w:pPr>
            <w:r>
              <w:rPr>
                <w:rStyle w:val="StyleLatinSegoeUI10pt"/>
                <w:sz w:val="16"/>
                <w:szCs w:val="16"/>
              </w:rPr>
              <w:t xml:space="preserve">Review and finalized for </w:t>
            </w:r>
            <w:r w:rsidR="001013AF">
              <w:rPr>
                <w:rStyle w:val="StyleLatinSegoeUI10pt"/>
                <w:sz w:val="16"/>
                <w:szCs w:val="16"/>
              </w:rPr>
              <w:t>draft submission</w:t>
            </w:r>
          </w:p>
        </w:tc>
      </w:tr>
      <w:tr w:rsidR="00C24E60" w:rsidRPr="00E85706" w14:paraId="15D5A661" w14:textId="77777777" w:rsidTr="001C4A70">
        <w:tc>
          <w:tcPr>
            <w:tcW w:w="1170" w:type="dxa"/>
          </w:tcPr>
          <w:p w14:paraId="2EE4DD3B" w14:textId="0BCE9D65" w:rsidR="00C24E60" w:rsidRPr="00E85706" w:rsidRDefault="008530FD" w:rsidP="00E85706">
            <w:pPr>
              <w:pStyle w:val="TableText"/>
              <w:rPr>
                <w:rStyle w:val="StyleLatinSegoeUI10pt"/>
                <w:sz w:val="16"/>
                <w:szCs w:val="16"/>
              </w:rPr>
            </w:pPr>
            <w:r>
              <w:rPr>
                <w:rStyle w:val="StyleLatinSegoeUI10pt"/>
                <w:sz w:val="16"/>
                <w:szCs w:val="16"/>
              </w:rPr>
              <w:t>2/18/22</w:t>
            </w:r>
          </w:p>
        </w:tc>
        <w:tc>
          <w:tcPr>
            <w:tcW w:w="2430" w:type="dxa"/>
          </w:tcPr>
          <w:p w14:paraId="1D07DF73" w14:textId="32D233BE" w:rsidR="00C24E60" w:rsidRPr="00E85706" w:rsidRDefault="008530FD" w:rsidP="00E85706">
            <w:pPr>
              <w:pStyle w:val="TableText"/>
              <w:rPr>
                <w:rStyle w:val="StyleLatinSegoeUI10pt"/>
                <w:sz w:val="16"/>
                <w:szCs w:val="16"/>
              </w:rPr>
            </w:pPr>
            <w:r>
              <w:rPr>
                <w:rStyle w:val="StyleLatinSegoeUI10pt"/>
                <w:sz w:val="16"/>
                <w:szCs w:val="16"/>
              </w:rPr>
              <w:t>Gunjan Datta</w:t>
            </w:r>
          </w:p>
        </w:tc>
        <w:tc>
          <w:tcPr>
            <w:tcW w:w="1170" w:type="dxa"/>
          </w:tcPr>
          <w:p w14:paraId="52140F66" w14:textId="126FFF44" w:rsidR="00C24E60" w:rsidRPr="00E85706" w:rsidRDefault="008530FD" w:rsidP="00E85706">
            <w:pPr>
              <w:pStyle w:val="TableText"/>
              <w:rPr>
                <w:rStyle w:val="StyleLatinSegoeUI10pt"/>
                <w:sz w:val="16"/>
                <w:szCs w:val="16"/>
              </w:rPr>
            </w:pPr>
            <w:r>
              <w:rPr>
                <w:rStyle w:val="StyleLatinSegoeUI10pt"/>
                <w:sz w:val="16"/>
                <w:szCs w:val="16"/>
              </w:rPr>
              <w:t>.3</w:t>
            </w:r>
          </w:p>
        </w:tc>
        <w:tc>
          <w:tcPr>
            <w:tcW w:w="4680" w:type="dxa"/>
          </w:tcPr>
          <w:p w14:paraId="669FA6FA" w14:textId="5B7BB1B3" w:rsidR="00C24E60" w:rsidRPr="00E85706" w:rsidRDefault="008530FD" w:rsidP="00E85706">
            <w:pPr>
              <w:pStyle w:val="TableText"/>
              <w:rPr>
                <w:rStyle w:val="StyleLatinSegoeUI10pt"/>
                <w:sz w:val="16"/>
                <w:szCs w:val="16"/>
              </w:rPr>
            </w:pPr>
            <w:r>
              <w:rPr>
                <w:rStyle w:val="StyleLatinSegoeUI10pt"/>
                <w:sz w:val="16"/>
                <w:szCs w:val="16"/>
              </w:rPr>
              <w:t>Final review of the draft document</w:t>
            </w:r>
          </w:p>
        </w:tc>
      </w:tr>
      <w:tr w:rsidR="00D677B6" w:rsidRPr="00E85706" w14:paraId="15ED6B65" w14:textId="77777777" w:rsidTr="001C4A70">
        <w:tc>
          <w:tcPr>
            <w:tcW w:w="1170" w:type="dxa"/>
          </w:tcPr>
          <w:p w14:paraId="5C5865EB" w14:textId="59B6C456" w:rsidR="00D677B6" w:rsidRDefault="00D677B6" w:rsidP="00E85706">
            <w:pPr>
              <w:pStyle w:val="TableText"/>
              <w:rPr>
                <w:rStyle w:val="StyleLatinSegoeUI10pt"/>
                <w:sz w:val="16"/>
                <w:szCs w:val="16"/>
              </w:rPr>
            </w:pPr>
            <w:r>
              <w:rPr>
                <w:rStyle w:val="StyleLatinSegoeUI10pt"/>
                <w:sz w:val="16"/>
                <w:szCs w:val="16"/>
              </w:rPr>
              <w:t>2/24/22</w:t>
            </w:r>
          </w:p>
        </w:tc>
        <w:tc>
          <w:tcPr>
            <w:tcW w:w="2430" w:type="dxa"/>
          </w:tcPr>
          <w:p w14:paraId="464ADB9C" w14:textId="052B9841" w:rsidR="00D677B6" w:rsidRDefault="00D677B6" w:rsidP="00E85706">
            <w:pPr>
              <w:pStyle w:val="TableText"/>
              <w:rPr>
                <w:rStyle w:val="StyleLatinSegoeUI10pt"/>
                <w:sz w:val="16"/>
                <w:szCs w:val="16"/>
              </w:rPr>
            </w:pPr>
            <w:r>
              <w:rPr>
                <w:rStyle w:val="StyleLatinSegoeUI10pt"/>
                <w:sz w:val="16"/>
                <w:szCs w:val="16"/>
              </w:rPr>
              <w:t>Dade Register</w:t>
            </w:r>
          </w:p>
        </w:tc>
        <w:tc>
          <w:tcPr>
            <w:tcW w:w="1170" w:type="dxa"/>
          </w:tcPr>
          <w:p w14:paraId="40D7D773" w14:textId="6C07BCB9" w:rsidR="00D677B6" w:rsidRDefault="00D677B6" w:rsidP="00E85706">
            <w:pPr>
              <w:pStyle w:val="TableText"/>
              <w:rPr>
                <w:rStyle w:val="StyleLatinSegoeUI10pt"/>
                <w:sz w:val="16"/>
                <w:szCs w:val="16"/>
              </w:rPr>
            </w:pPr>
            <w:r>
              <w:rPr>
                <w:rStyle w:val="StyleLatinSegoeUI10pt"/>
                <w:sz w:val="16"/>
                <w:szCs w:val="16"/>
              </w:rPr>
              <w:t>.4</w:t>
            </w:r>
          </w:p>
        </w:tc>
        <w:tc>
          <w:tcPr>
            <w:tcW w:w="4680" w:type="dxa"/>
          </w:tcPr>
          <w:p w14:paraId="33712035" w14:textId="4941404C" w:rsidR="00D677B6" w:rsidRDefault="00D677B6" w:rsidP="00E85706">
            <w:pPr>
              <w:pStyle w:val="TableText"/>
              <w:rPr>
                <w:rStyle w:val="StyleLatinSegoeUI10pt"/>
                <w:sz w:val="16"/>
                <w:szCs w:val="16"/>
              </w:rPr>
            </w:pPr>
            <w:r>
              <w:rPr>
                <w:rStyle w:val="StyleLatinSegoeUI10pt"/>
                <w:sz w:val="16"/>
                <w:szCs w:val="16"/>
              </w:rPr>
              <w:t>Generalized as a template for multiple customers</w:t>
            </w:r>
          </w:p>
        </w:tc>
      </w:tr>
      <w:tr w:rsidR="00D677B6" w:rsidRPr="00E85706" w14:paraId="08B6C5DA" w14:textId="77777777" w:rsidTr="001C4A70">
        <w:tc>
          <w:tcPr>
            <w:tcW w:w="1170" w:type="dxa"/>
          </w:tcPr>
          <w:p w14:paraId="503DC8DF" w14:textId="77777777" w:rsidR="00D677B6" w:rsidRDefault="00D677B6" w:rsidP="00E85706">
            <w:pPr>
              <w:pStyle w:val="TableText"/>
              <w:rPr>
                <w:rStyle w:val="StyleLatinSegoeUI10pt"/>
                <w:sz w:val="16"/>
                <w:szCs w:val="16"/>
              </w:rPr>
            </w:pPr>
          </w:p>
        </w:tc>
        <w:tc>
          <w:tcPr>
            <w:tcW w:w="2430" w:type="dxa"/>
          </w:tcPr>
          <w:p w14:paraId="6D500247" w14:textId="77777777" w:rsidR="00D677B6" w:rsidRDefault="00D677B6" w:rsidP="00E85706">
            <w:pPr>
              <w:pStyle w:val="TableText"/>
              <w:rPr>
                <w:rStyle w:val="StyleLatinSegoeUI10pt"/>
                <w:sz w:val="16"/>
                <w:szCs w:val="16"/>
              </w:rPr>
            </w:pPr>
          </w:p>
        </w:tc>
        <w:tc>
          <w:tcPr>
            <w:tcW w:w="1170" w:type="dxa"/>
          </w:tcPr>
          <w:p w14:paraId="317453E2" w14:textId="77777777" w:rsidR="00D677B6" w:rsidRDefault="00D677B6" w:rsidP="00E85706">
            <w:pPr>
              <w:pStyle w:val="TableText"/>
              <w:rPr>
                <w:rStyle w:val="StyleLatinSegoeUI10pt"/>
                <w:sz w:val="16"/>
                <w:szCs w:val="16"/>
              </w:rPr>
            </w:pPr>
          </w:p>
        </w:tc>
        <w:tc>
          <w:tcPr>
            <w:tcW w:w="4680" w:type="dxa"/>
          </w:tcPr>
          <w:p w14:paraId="56C2C2C4" w14:textId="77777777" w:rsidR="00D677B6" w:rsidRDefault="00D677B6" w:rsidP="00E85706">
            <w:pPr>
              <w:pStyle w:val="TableText"/>
              <w:rPr>
                <w:rStyle w:val="StyleLatinSegoeUI10pt"/>
                <w:sz w:val="16"/>
                <w:szCs w:val="16"/>
              </w:rPr>
            </w:pPr>
          </w:p>
        </w:tc>
      </w:tr>
      <w:tr w:rsidR="00D677B6" w:rsidRPr="00E85706" w14:paraId="12BC4394" w14:textId="77777777" w:rsidTr="001C4A70">
        <w:tc>
          <w:tcPr>
            <w:tcW w:w="1170" w:type="dxa"/>
          </w:tcPr>
          <w:p w14:paraId="66D0FE35" w14:textId="77777777" w:rsidR="00D677B6" w:rsidRDefault="00D677B6" w:rsidP="00E85706">
            <w:pPr>
              <w:pStyle w:val="TableText"/>
              <w:rPr>
                <w:rStyle w:val="StyleLatinSegoeUI10pt"/>
                <w:sz w:val="16"/>
                <w:szCs w:val="16"/>
              </w:rPr>
            </w:pPr>
          </w:p>
        </w:tc>
        <w:tc>
          <w:tcPr>
            <w:tcW w:w="2430" w:type="dxa"/>
          </w:tcPr>
          <w:p w14:paraId="7AB51210" w14:textId="77777777" w:rsidR="00D677B6" w:rsidRDefault="00D677B6" w:rsidP="00E85706">
            <w:pPr>
              <w:pStyle w:val="TableText"/>
              <w:rPr>
                <w:rStyle w:val="StyleLatinSegoeUI10pt"/>
                <w:sz w:val="16"/>
                <w:szCs w:val="16"/>
              </w:rPr>
            </w:pPr>
          </w:p>
        </w:tc>
        <w:tc>
          <w:tcPr>
            <w:tcW w:w="1170" w:type="dxa"/>
          </w:tcPr>
          <w:p w14:paraId="0F82F5B6" w14:textId="77777777" w:rsidR="00D677B6" w:rsidRDefault="00D677B6" w:rsidP="00E85706">
            <w:pPr>
              <w:pStyle w:val="TableText"/>
              <w:rPr>
                <w:rStyle w:val="StyleLatinSegoeUI10pt"/>
                <w:sz w:val="16"/>
                <w:szCs w:val="16"/>
              </w:rPr>
            </w:pPr>
          </w:p>
        </w:tc>
        <w:tc>
          <w:tcPr>
            <w:tcW w:w="4680" w:type="dxa"/>
          </w:tcPr>
          <w:p w14:paraId="2E19115F" w14:textId="77777777" w:rsidR="00D677B6" w:rsidRDefault="00D677B6" w:rsidP="00E85706">
            <w:pPr>
              <w:pStyle w:val="TableText"/>
              <w:rPr>
                <w:rStyle w:val="StyleLatinSegoeUI10pt"/>
                <w:sz w:val="16"/>
                <w:szCs w:val="16"/>
              </w:rPr>
            </w:pPr>
          </w:p>
        </w:tc>
      </w:tr>
      <w:tr w:rsidR="00D677B6" w:rsidRPr="00E85706" w14:paraId="717B300B" w14:textId="77777777" w:rsidTr="001C4A70">
        <w:tc>
          <w:tcPr>
            <w:tcW w:w="1170" w:type="dxa"/>
          </w:tcPr>
          <w:p w14:paraId="5B7944FA" w14:textId="77777777" w:rsidR="00D677B6" w:rsidRDefault="00D677B6" w:rsidP="00E85706">
            <w:pPr>
              <w:pStyle w:val="TableText"/>
              <w:rPr>
                <w:rStyle w:val="StyleLatinSegoeUI10pt"/>
                <w:sz w:val="16"/>
                <w:szCs w:val="16"/>
              </w:rPr>
            </w:pPr>
          </w:p>
        </w:tc>
        <w:tc>
          <w:tcPr>
            <w:tcW w:w="2430" w:type="dxa"/>
          </w:tcPr>
          <w:p w14:paraId="56581E35" w14:textId="77777777" w:rsidR="00D677B6" w:rsidRDefault="00D677B6" w:rsidP="00E85706">
            <w:pPr>
              <w:pStyle w:val="TableText"/>
              <w:rPr>
                <w:rStyle w:val="StyleLatinSegoeUI10pt"/>
                <w:sz w:val="16"/>
                <w:szCs w:val="16"/>
              </w:rPr>
            </w:pPr>
          </w:p>
        </w:tc>
        <w:tc>
          <w:tcPr>
            <w:tcW w:w="1170" w:type="dxa"/>
          </w:tcPr>
          <w:p w14:paraId="0D8BCCF8" w14:textId="77777777" w:rsidR="00D677B6" w:rsidRDefault="00D677B6" w:rsidP="00E85706">
            <w:pPr>
              <w:pStyle w:val="TableText"/>
              <w:rPr>
                <w:rStyle w:val="StyleLatinSegoeUI10pt"/>
                <w:sz w:val="16"/>
                <w:szCs w:val="16"/>
              </w:rPr>
            </w:pPr>
          </w:p>
        </w:tc>
        <w:tc>
          <w:tcPr>
            <w:tcW w:w="4680" w:type="dxa"/>
          </w:tcPr>
          <w:p w14:paraId="47430748" w14:textId="77777777" w:rsidR="00D677B6" w:rsidRDefault="00D677B6" w:rsidP="00E85706">
            <w:pPr>
              <w:pStyle w:val="TableText"/>
              <w:rPr>
                <w:rStyle w:val="StyleLatinSegoeUI10pt"/>
                <w:sz w:val="16"/>
                <w:szCs w:val="16"/>
              </w:rPr>
            </w:pPr>
          </w:p>
        </w:tc>
      </w:tr>
    </w:tbl>
    <w:p w14:paraId="405C9DBF" w14:textId="77777777" w:rsidR="00C24E60" w:rsidRDefault="00C24E60" w:rsidP="00C24E60"/>
    <w:p w14:paraId="3C1C7F4E" w14:textId="77777777" w:rsidR="00C24E60" w:rsidRDefault="00C24E60" w:rsidP="00C24E60">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C24E60" w:rsidRPr="00E85706" w14:paraId="293AEB5A" w14:textId="77777777" w:rsidTr="00657113">
        <w:trPr>
          <w:cnfStyle w:val="100000000000" w:firstRow="1" w:lastRow="0" w:firstColumn="0" w:lastColumn="0" w:oddVBand="0" w:evenVBand="0" w:oddHBand="0" w:evenHBand="0" w:firstRowFirstColumn="0" w:firstRowLastColumn="0" w:lastRowFirstColumn="0" w:lastRowLastColumn="0"/>
        </w:trPr>
        <w:tc>
          <w:tcPr>
            <w:tcW w:w="2160" w:type="dxa"/>
          </w:tcPr>
          <w:p w14:paraId="2C4CA1CA" w14:textId="77777777" w:rsidR="00C24E60" w:rsidRPr="00E85706" w:rsidRDefault="00C24E60" w:rsidP="00E85706">
            <w:pPr>
              <w:pStyle w:val="TableText"/>
              <w:rPr>
                <w:szCs w:val="16"/>
              </w:rPr>
            </w:pPr>
            <w:r w:rsidRPr="00E85706">
              <w:rPr>
                <w:szCs w:val="16"/>
              </w:rPr>
              <w:t>Name</w:t>
            </w:r>
          </w:p>
        </w:tc>
        <w:tc>
          <w:tcPr>
            <w:tcW w:w="2268" w:type="dxa"/>
          </w:tcPr>
          <w:p w14:paraId="12E77CAE" w14:textId="77777777" w:rsidR="00C24E60" w:rsidRPr="00E85706" w:rsidRDefault="00C24E60" w:rsidP="00E85706">
            <w:pPr>
              <w:pStyle w:val="TableText"/>
              <w:rPr>
                <w:szCs w:val="16"/>
              </w:rPr>
            </w:pPr>
            <w:r w:rsidRPr="00E85706">
              <w:rPr>
                <w:szCs w:val="16"/>
              </w:rPr>
              <w:t>Version Approved</w:t>
            </w:r>
          </w:p>
        </w:tc>
        <w:tc>
          <w:tcPr>
            <w:tcW w:w="2862" w:type="dxa"/>
          </w:tcPr>
          <w:p w14:paraId="55A6DED3" w14:textId="77777777" w:rsidR="00C24E60" w:rsidRPr="00E85706" w:rsidRDefault="00C24E60" w:rsidP="00E85706">
            <w:pPr>
              <w:pStyle w:val="TableText"/>
              <w:rPr>
                <w:szCs w:val="16"/>
              </w:rPr>
            </w:pPr>
            <w:r w:rsidRPr="00E85706">
              <w:rPr>
                <w:szCs w:val="16"/>
              </w:rPr>
              <w:t>Position</w:t>
            </w:r>
          </w:p>
        </w:tc>
        <w:tc>
          <w:tcPr>
            <w:tcW w:w="2160" w:type="dxa"/>
          </w:tcPr>
          <w:p w14:paraId="7DBF26A8" w14:textId="77777777" w:rsidR="00C24E60" w:rsidRPr="00E85706" w:rsidRDefault="00C24E60" w:rsidP="00E85706">
            <w:pPr>
              <w:pStyle w:val="TableText"/>
              <w:rPr>
                <w:szCs w:val="16"/>
              </w:rPr>
            </w:pPr>
            <w:r w:rsidRPr="00E85706">
              <w:rPr>
                <w:szCs w:val="16"/>
              </w:rPr>
              <w:t>Date</w:t>
            </w:r>
          </w:p>
        </w:tc>
      </w:tr>
      <w:tr w:rsidR="00C24E60" w:rsidRPr="00E85706" w14:paraId="6A300AC1" w14:textId="77777777" w:rsidTr="00657113">
        <w:tc>
          <w:tcPr>
            <w:tcW w:w="2160" w:type="dxa"/>
          </w:tcPr>
          <w:p w14:paraId="546399F6" w14:textId="5BA295EF" w:rsidR="00C24E60" w:rsidRPr="00E85706" w:rsidRDefault="00C24E60" w:rsidP="00E85706">
            <w:pPr>
              <w:pStyle w:val="TableText"/>
              <w:rPr>
                <w:rStyle w:val="StyleLatinSegoeUI10pt"/>
                <w:sz w:val="16"/>
                <w:szCs w:val="16"/>
              </w:rPr>
            </w:pPr>
          </w:p>
        </w:tc>
        <w:tc>
          <w:tcPr>
            <w:tcW w:w="2268" w:type="dxa"/>
          </w:tcPr>
          <w:p w14:paraId="0C164A09" w14:textId="7756E52B" w:rsidR="00C24E60" w:rsidRPr="00E85706" w:rsidRDefault="00C24E60" w:rsidP="00E85706">
            <w:pPr>
              <w:pStyle w:val="TableText"/>
              <w:rPr>
                <w:rStyle w:val="StyleLatinSegoeUI10pt"/>
                <w:sz w:val="16"/>
                <w:szCs w:val="16"/>
              </w:rPr>
            </w:pPr>
          </w:p>
        </w:tc>
        <w:tc>
          <w:tcPr>
            <w:tcW w:w="2862" w:type="dxa"/>
          </w:tcPr>
          <w:p w14:paraId="4E2302AD" w14:textId="78DDFD9A" w:rsidR="00C24E60" w:rsidRPr="00E85706" w:rsidRDefault="00C24E60" w:rsidP="00E85706">
            <w:pPr>
              <w:pStyle w:val="TableText"/>
              <w:rPr>
                <w:rStyle w:val="StyleLatinSegoeUI10pt"/>
                <w:sz w:val="16"/>
                <w:szCs w:val="16"/>
              </w:rPr>
            </w:pPr>
          </w:p>
        </w:tc>
        <w:tc>
          <w:tcPr>
            <w:tcW w:w="2160" w:type="dxa"/>
          </w:tcPr>
          <w:p w14:paraId="302A84A9" w14:textId="54B9D99B" w:rsidR="00C24E60" w:rsidRPr="00E85706" w:rsidRDefault="00C24E60" w:rsidP="00E85706">
            <w:pPr>
              <w:pStyle w:val="TableText"/>
              <w:rPr>
                <w:rStyle w:val="StyleLatinSegoeUI10pt"/>
                <w:sz w:val="16"/>
                <w:szCs w:val="16"/>
              </w:rPr>
            </w:pPr>
          </w:p>
        </w:tc>
      </w:tr>
      <w:tr w:rsidR="00C24E60" w:rsidRPr="00E85706" w14:paraId="7F44619E" w14:textId="77777777" w:rsidTr="00657113">
        <w:tc>
          <w:tcPr>
            <w:tcW w:w="2160" w:type="dxa"/>
          </w:tcPr>
          <w:p w14:paraId="50197344" w14:textId="77777777" w:rsidR="00C24E60" w:rsidRPr="00E85706" w:rsidRDefault="00C24E60" w:rsidP="00E85706">
            <w:pPr>
              <w:pStyle w:val="TableText"/>
              <w:rPr>
                <w:rStyle w:val="StyleLatinSegoeUI10pt"/>
                <w:sz w:val="16"/>
                <w:szCs w:val="16"/>
              </w:rPr>
            </w:pPr>
          </w:p>
        </w:tc>
        <w:tc>
          <w:tcPr>
            <w:tcW w:w="2268" w:type="dxa"/>
          </w:tcPr>
          <w:p w14:paraId="7B67D9C8" w14:textId="77777777" w:rsidR="00C24E60" w:rsidRPr="00E85706" w:rsidRDefault="00C24E60" w:rsidP="00E85706">
            <w:pPr>
              <w:pStyle w:val="TableText"/>
              <w:rPr>
                <w:rStyle w:val="StyleLatinSegoeUI10pt"/>
                <w:sz w:val="16"/>
                <w:szCs w:val="16"/>
              </w:rPr>
            </w:pPr>
          </w:p>
        </w:tc>
        <w:tc>
          <w:tcPr>
            <w:tcW w:w="2862" w:type="dxa"/>
          </w:tcPr>
          <w:p w14:paraId="5A1AC4F1" w14:textId="77777777" w:rsidR="00C24E60" w:rsidRPr="00E85706" w:rsidRDefault="00C24E60" w:rsidP="00E85706">
            <w:pPr>
              <w:pStyle w:val="TableText"/>
              <w:rPr>
                <w:rStyle w:val="StyleLatinSegoeUI10pt"/>
                <w:sz w:val="16"/>
                <w:szCs w:val="16"/>
              </w:rPr>
            </w:pPr>
          </w:p>
        </w:tc>
        <w:tc>
          <w:tcPr>
            <w:tcW w:w="2160" w:type="dxa"/>
          </w:tcPr>
          <w:p w14:paraId="500231FC" w14:textId="77777777" w:rsidR="00C24E60" w:rsidRPr="00E85706" w:rsidRDefault="00C24E60" w:rsidP="00E85706">
            <w:pPr>
              <w:pStyle w:val="TableText"/>
              <w:rPr>
                <w:rStyle w:val="StyleLatinSegoeUI10pt"/>
                <w:sz w:val="16"/>
                <w:szCs w:val="16"/>
              </w:rPr>
            </w:pPr>
          </w:p>
        </w:tc>
      </w:tr>
      <w:tr w:rsidR="00C24E60" w:rsidRPr="00E85706" w14:paraId="3AF34CB3" w14:textId="77777777" w:rsidTr="00657113">
        <w:tc>
          <w:tcPr>
            <w:tcW w:w="2160" w:type="dxa"/>
          </w:tcPr>
          <w:p w14:paraId="7D61D8C4" w14:textId="77777777" w:rsidR="00C24E60" w:rsidRPr="00E85706" w:rsidRDefault="00C24E60" w:rsidP="00E85706">
            <w:pPr>
              <w:pStyle w:val="TableText"/>
              <w:rPr>
                <w:rStyle w:val="StyleLatinSegoeUI10pt"/>
                <w:sz w:val="16"/>
                <w:szCs w:val="16"/>
              </w:rPr>
            </w:pPr>
          </w:p>
        </w:tc>
        <w:tc>
          <w:tcPr>
            <w:tcW w:w="2268" w:type="dxa"/>
          </w:tcPr>
          <w:p w14:paraId="2DC5C679" w14:textId="77777777" w:rsidR="00C24E60" w:rsidRPr="00E85706" w:rsidRDefault="00C24E60" w:rsidP="00E85706">
            <w:pPr>
              <w:pStyle w:val="TableText"/>
              <w:rPr>
                <w:rStyle w:val="StyleLatinSegoeUI10pt"/>
                <w:sz w:val="16"/>
                <w:szCs w:val="16"/>
              </w:rPr>
            </w:pPr>
          </w:p>
        </w:tc>
        <w:tc>
          <w:tcPr>
            <w:tcW w:w="2862" w:type="dxa"/>
          </w:tcPr>
          <w:p w14:paraId="175BDFC2" w14:textId="77777777" w:rsidR="00C24E60" w:rsidRPr="00E85706" w:rsidRDefault="00C24E60" w:rsidP="00E85706">
            <w:pPr>
              <w:pStyle w:val="TableText"/>
              <w:rPr>
                <w:rStyle w:val="StyleLatinSegoeUI10pt"/>
                <w:sz w:val="16"/>
                <w:szCs w:val="16"/>
              </w:rPr>
            </w:pPr>
          </w:p>
        </w:tc>
        <w:tc>
          <w:tcPr>
            <w:tcW w:w="2160" w:type="dxa"/>
          </w:tcPr>
          <w:p w14:paraId="3AA3DA1D" w14:textId="77777777" w:rsidR="00C24E60" w:rsidRPr="00E85706" w:rsidRDefault="00C24E60" w:rsidP="00E85706">
            <w:pPr>
              <w:pStyle w:val="TableText"/>
              <w:rPr>
                <w:rStyle w:val="StyleLatinSegoeUI10pt"/>
                <w:sz w:val="16"/>
                <w:szCs w:val="16"/>
              </w:rPr>
            </w:pPr>
          </w:p>
        </w:tc>
      </w:tr>
    </w:tbl>
    <w:p w14:paraId="22D2316A" w14:textId="77777777" w:rsidR="00C24E60" w:rsidRDefault="00C24E60" w:rsidP="00C24E60"/>
    <w:p w14:paraId="74BE86CC" w14:textId="77777777" w:rsidR="00C24E60" w:rsidRDefault="00C24E60" w:rsidP="004A1130">
      <w:pPr>
        <w:pStyle w:val="TOCHeading"/>
      </w:pPr>
      <w:r>
        <w:lastRenderedPageBreak/>
        <w:t>Table of Contents</w:t>
      </w:r>
    </w:p>
    <w:p w14:paraId="1F9DB612" w14:textId="0D0BC466" w:rsidR="000E4DC7" w:rsidRDefault="005E6B26">
      <w:pPr>
        <w:pStyle w:val="TOC2"/>
        <w:rPr>
          <w:rFonts w:asciiTheme="minorHAnsi" w:hAnsiTheme="minorHAnsi"/>
          <w:noProof/>
        </w:rPr>
      </w:pPr>
      <w:r>
        <w:fldChar w:fldCharType="begin"/>
      </w:r>
      <w:r>
        <w:instrText xml:space="preserve"> TOC \o "1-3" \h \z \u </w:instrText>
      </w:r>
      <w:r>
        <w:fldChar w:fldCharType="separate"/>
      </w:r>
      <w:hyperlink w:anchor="_Toc96070656" w:history="1">
        <w:r w:rsidR="000E4DC7" w:rsidRPr="00742E1E">
          <w:rPr>
            <w:rStyle w:val="Hyperlink"/>
            <w:noProof/>
          </w:rPr>
          <w:t>Table of Figures</w:t>
        </w:r>
        <w:r w:rsidR="000E4DC7">
          <w:rPr>
            <w:noProof/>
            <w:webHidden/>
          </w:rPr>
          <w:tab/>
        </w:r>
        <w:r w:rsidR="000E4DC7">
          <w:rPr>
            <w:noProof/>
            <w:webHidden/>
          </w:rPr>
          <w:fldChar w:fldCharType="begin"/>
        </w:r>
        <w:r w:rsidR="000E4DC7">
          <w:rPr>
            <w:noProof/>
            <w:webHidden/>
          </w:rPr>
          <w:instrText xml:space="preserve"> PAGEREF _Toc96070656 \h </w:instrText>
        </w:r>
        <w:r w:rsidR="000E4DC7">
          <w:rPr>
            <w:noProof/>
            <w:webHidden/>
          </w:rPr>
        </w:r>
        <w:r w:rsidR="000E4DC7">
          <w:rPr>
            <w:noProof/>
            <w:webHidden/>
          </w:rPr>
          <w:fldChar w:fldCharType="separate"/>
        </w:r>
        <w:r w:rsidR="000E4DC7">
          <w:rPr>
            <w:noProof/>
            <w:webHidden/>
          </w:rPr>
          <w:t>5</w:t>
        </w:r>
        <w:r w:rsidR="000E4DC7">
          <w:rPr>
            <w:noProof/>
            <w:webHidden/>
          </w:rPr>
          <w:fldChar w:fldCharType="end"/>
        </w:r>
      </w:hyperlink>
    </w:p>
    <w:p w14:paraId="005EA284" w14:textId="2F6B65B4" w:rsidR="000E4DC7" w:rsidRDefault="0077061C">
      <w:pPr>
        <w:pStyle w:val="TOC1"/>
        <w:tabs>
          <w:tab w:val="left" w:pos="432"/>
        </w:tabs>
        <w:rPr>
          <w:rFonts w:asciiTheme="minorHAnsi" w:hAnsiTheme="minorHAnsi"/>
          <w:sz w:val="22"/>
        </w:rPr>
      </w:pPr>
      <w:hyperlink w:anchor="_Toc96070657" w:history="1">
        <w:r w:rsidR="000E4DC7" w:rsidRPr="00742E1E">
          <w:rPr>
            <w:rStyle w:val="Hyperlink"/>
          </w:rPr>
          <w:t>1</w:t>
        </w:r>
        <w:r w:rsidR="000E4DC7">
          <w:rPr>
            <w:rFonts w:asciiTheme="minorHAnsi" w:hAnsiTheme="minorHAnsi"/>
            <w:sz w:val="22"/>
          </w:rPr>
          <w:tab/>
        </w:r>
        <w:r w:rsidR="000E4DC7" w:rsidRPr="00742E1E">
          <w:rPr>
            <w:rStyle w:val="Hyperlink"/>
          </w:rPr>
          <w:t>Introduction</w:t>
        </w:r>
        <w:r w:rsidR="000E4DC7">
          <w:rPr>
            <w:webHidden/>
          </w:rPr>
          <w:tab/>
        </w:r>
        <w:r w:rsidR="000E4DC7">
          <w:rPr>
            <w:webHidden/>
          </w:rPr>
          <w:fldChar w:fldCharType="begin"/>
        </w:r>
        <w:r w:rsidR="000E4DC7">
          <w:rPr>
            <w:webHidden/>
          </w:rPr>
          <w:instrText xml:space="preserve"> PAGEREF _Toc96070657 \h </w:instrText>
        </w:r>
        <w:r w:rsidR="000E4DC7">
          <w:rPr>
            <w:webHidden/>
          </w:rPr>
        </w:r>
        <w:r w:rsidR="000E4DC7">
          <w:rPr>
            <w:webHidden/>
          </w:rPr>
          <w:fldChar w:fldCharType="separate"/>
        </w:r>
        <w:r w:rsidR="000E4DC7">
          <w:rPr>
            <w:webHidden/>
          </w:rPr>
          <w:t>6</w:t>
        </w:r>
        <w:r w:rsidR="000E4DC7">
          <w:rPr>
            <w:webHidden/>
          </w:rPr>
          <w:fldChar w:fldCharType="end"/>
        </w:r>
      </w:hyperlink>
    </w:p>
    <w:p w14:paraId="498D4A7D" w14:textId="1503E6B3" w:rsidR="000E4DC7" w:rsidRDefault="0077061C">
      <w:pPr>
        <w:pStyle w:val="TOC1"/>
        <w:tabs>
          <w:tab w:val="left" w:pos="432"/>
        </w:tabs>
        <w:rPr>
          <w:rFonts w:asciiTheme="minorHAnsi" w:hAnsiTheme="minorHAnsi"/>
          <w:sz w:val="22"/>
        </w:rPr>
      </w:pPr>
      <w:hyperlink w:anchor="_Toc96070658" w:history="1">
        <w:r w:rsidR="000E4DC7" w:rsidRPr="00742E1E">
          <w:rPr>
            <w:rStyle w:val="Hyperlink"/>
          </w:rPr>
          <w:t>2</w:t>
        </w:r>
        <w:r w:rsidR="000E4DC7">
          <w:rPr>
            <w:rFonts w:asciiTheme="minorHAnsi" w:hAnsiTheme="minorHAnsi"/>
            <w:sz w:val="22"/>
          </w:rPr>
          <w:tab/>
        </w:r>
        <w:r w:rsidR="000E4DC7" w:rsidRPr="00742E1E">
          <w:rPr>
            <w:rStyle w:val="Hyperlink"/>
          </w:rPr>
          <w:t>App Submission/Approval Summary</w:t>
        </w:r>
        <w:r w:rsidR="000E4DC7">
          <w:rPr>
            <w:webHidden/>
          </w:rPr>
          <w:tab/>
        </w:r>
        <w:r w:rsidR="000E4DC7">
          <w:rPr>
            <w:webHidden/>
          </w:rPr>
          <w:fldChar w:fldCharType="begin"/>
        </w:r>
        <w:r w:rsidR="000E4DC7">
          <w:rPr>
            <w:webHidden/>
          </w:rPr>
          <w:instrText xml:space="preserve"> PAGEREF _Toc96070658 \h </w:instrText>
        </w:r>
        <w:r w:rsidR="000E4DC7">
          <w:rPr>
            <w:webHidden/>
          </w:rPr>
        </w:r>
        <w:r w:rsidR="000E4DC7">
          <w:rPr>
            <w:webHidden/>
          </w:rPr>
          <w:fldChar w:fldCharType="separate"/>
        </w:r>
        <w:r w:rsidR="000E4DC7">
          <w:rPr>
            <w:webHidden/>
          </w:rPr>
          <w:t>7</w:t>
        </w:r>
        <w:r w:rsidR="000E4DC7">
          <w:rPr>
            <w:webHidden/>
          </w:rPr>
          <w:fldChar w:fldCharType="end"/>
        </w:r>
      </w:hyperlink>
    </w:p>
    <w:p w14:paraId="4C6F8184" w14:textId="6D1C61ED" w:rsidR="000E4DC7" w:rsidRDefault="0077061C">
      <w:pPr>
        <w:pStyle w:val="TOC1"/>
        <w:tabs>
          <w:tab w:val="left" w:pos="432"/>
        </w:tabs>
        <w:rPr>
          <w:rFonts w:asciiTheme="minorHAnsi" w:hAnsiTheme="minorHAnsi"/>
          <w:sz w:val="22"/>
        </w:rPr>
      </w:pPr>
      <w:hyperlink w:anchor="_Toc96070659" w:history="1">
        <w:r w:rsidR="000E4DC7" w:rsidRPr="00742E1E">
          <w:rPr>
            <w:rStyle w:val="Hyperlink"/>
          </w:rPr>
          <w:t>3</w:t>
        </w:r>
        <w:r w:rsidR="000E4DC7">
          <w:rPr>
            <w:rFonts w:asciiTheme="minorHAnsi" w:hAnsiTheme="minorHAnsi"/>
            <w:sz w:val="22"/>
          </w:rPr>
          <w:tab/>
        </w:r>
        <w:r w:rsidR="000E4DC7" w:rsidRPr="00742E1E">
          <w:rPr>
            <w:rStyle w:val="Hyperlink"/>
          </w:rPr>
          <w:t>App Testing Policies</w:t>
        </w:r>
        <w:r w:rsidR="000E4DC7">
          <w:rPr>
            <w:webHidden/>
          </w:rPr>
          <w:tab/>
        </w:r>
        <w:r w:rsidR="000E4DC7">
          <w:rPr>
            <w:webHidden/>
          </w:rPr>
          <w:fldChar w:fldCharType="begin"/>
        </w:r>
        <w:r w:rsidR="000E4DC7">
          <w:rPr>
            <w:webHidden/>
          </w:rPr>
          <w:instrText xml:space="preserve"> PAGEREF _Toc96070659 \h </w:instrText>
        </w:r>
        <w:r w:rsidR="000E4DC7">
          <w:rPr>
            <w:webHidden/>
          </w:rPr>
        </w:r>
        <w:r w:rsidR="000E4DC7">
          <w:rPr>
            <w:webHidden/>
          </w:rPr>
          <w:fldChar w:fldCharType="separate"/>
        </w:r>
        <w:r w:rsidR="000E4DC7">
          <w:rPr>
            <w:webHidden/>
          </w:rPr>
          <w:t>8</w:t>
        </w:r>
        <w:r w:rsidR="000E4DC7">
          <w:rPr>
            <w:webHidden/>
          </w:rPr>
          <w:fldChar w:fldCharType="end"/>
        </w:r>
      </w:hyperlink>
    </w:p>
    <w:p w14:paraId="6CC88097" w14:textId="767EC307" w:rsidR="000E4DC7" w:rsidRDefault="0077061C">
      <w:pPr>
        <w:pStyle w:val="TOC2"/>
        <w:rPr>
          <w:rFonts w:asciiTheme="minorHAnsi" w:hAnsiTheme="minorHAnsi"/>
          <w:noProof/>
        </w:rPr>
      </w:pPr>
      <w:hyperlink w:anchor="_Toc96070660" w:history="1">
        <w:r w:rsidR="000E4DC7" w:rsidRPr="00742E1E">
          <w:rPr>
            <w:rStyle w:val="Hyperlink"/>
            <w:noProof/>
          </w:rPr>
          <w:t>3.1</w:t>
        </w:r>
        <w:r w:rsidR="000E4DC7">
          <w:rPr>
            <w:rFonts w:asciiTheme="minorHAnsi" w:hAnsiTheme="minorHAnsi"/>
            <w:noProof/>
          </w:rPr>
          <w:tab/>
        </w:r>
        <w:r w:rsidR="000E4DC7" w:rsidRPr="00742E1E">
          <w:rPr>
            <w:rStyle w:val="Hyperlink"/>
            <w:noProof/>
          </w:rPr>
          <w:t>Required Checks</w:t>
        </w:r>
        <w:r w:rsidR="000E4DC7">
          <w:rPr>
            <w:noProof/>
            <w:webHidden/>
          </w:rPr>
          <w:tab/>
        </w:r>
        <w:r w:rsidR="000E4DC7">
          <w:rPr>
            <w:noProof/>
            <w:webHidden/>
          </w:rPr>
          <w:fldChar w:fldCharType="begin"/>
        </w:r>
        <w:r w:rsidR="000E4DC7">
          <w:rPr>
            <w:noProof/>
            <w:webHidden/>
          </w:rPr>
          <w:instrText xml:space="preserve"> PAGEREF _Toc96070660 \h </w:instrText>
        </w:r>
        <w:r w:rsidR="000E4DC7">
          <w:rPr>
            <w:noProof/>
            <w:webHidden/>
          </w:rPr>
        </w:r>
        <w:r w:rsidR="000E4DC7">
          <w:rPr>
            <w:noProof/>
            <w:webHidden/>
          </w:rPr>
          <w:fldChar w:fldCharType="separate"/>
        </w:r>
        <w:r w:rsidR="000E4DC7">
          <w:rPr>
            <w:noProof/>
            <w:webHidden/>
          </w:rPr>
          <w:t>8</w:t>
        </w:r>
        <w:r w:rsidR="000E4DC7">
          <w:rPr>
            <w:noProof/>
            <w:webHidden/>
          </w:rPr>
          <w:fldChar w:fldCharType="end"/>
        </w:r>
      </w:hyperlink>
    </w:p>
    <w:p w14:paraId="62FA0050" w14:textId="6B5E63C2" w:rsidR="000E4DC7" w:rsidRDefault="0077061C">
      <w:pPr>
        <w:pStyle w:val="TOC3"/>
        <w:rPr>
          <w:rFonts w:asciiTheme="minorHAnsi" w:eastAsiaTheme="minorEastAsia" w:hAnsiTheme="minorHAnsi"/>
          <w:noProof/>
          <w:spacing w:val="0"/>
          <w:sz w:val="22"/>
          <w:szCs w:val="22"/>
        </w:rPr>
      </w:pPr>
      <w:hyperlink w:anchor="_Toc96070661" w:history="1">
        <w:r w:rsidR="000E4DC7" w:rsidRPr="00742E1E">
          <w:rPr>
            <w:rStyle w:val="Hyperlink"/>
            <w:noProof/>
            <w14:scene3d>
              <w14:camera w14:prst="orthographicFront"/>
              <w14:lightRig w14:rig="threePt" w14:dir="t">
                <w14:rot w14:lat="0" w14:lon="0" w14:rev="0"/>
              </w14:lightRig>
            </w14:scene3d>
          </w:rPr>
          <w:t>3.1.1</w:t>
        </w:r>
        <w:r w:rsidR="000E4DC7">
          <w:rPr>
            <w:rFonts w:asciiTheme="minorHAnsi" w:eastAsiaTheme="minorEastAsia" w:hAnsiTheme="minorHAnsi"/>
            <w:noProof/>
            <w:spacing w:val="0"/>
            <w:sz w:val="22"/>
            <w:szCs w:val="22"/>
          </w:rPr>
          <w:tab/>
        </w:r>
        <w:r w:rsidR="000E4DC7" w:rsidRPr="00742E1E">
          <w:rPr>
            <w:rStyle w:val="Hyperlink"/>
            <w:noProof/>
          </w:rPr>
          <w:t>Test application in the required browsers</w:t>
        </w:r>
        <w:r w:rsidR="000E4DC7">
          <w:rPr>
            <w:noProof/>
            <w:webHidden/>
          </w:rPr>
          <w:tab/>
        </w:r>
        <w:r w:rsidR="000E4DC7">
          <w:rPr>
            <w:noProof/>
            <w:webHidden/>
          </w:rPr>
          <w:fldChar w:fldCharType="begin"/>
        </w:r>
        <w:r w:rsidR="000E4DC7">
          <w:rPr>
            <w:noProof/>
            <w:webHidden/>
          </w:rPr>
          <w:instrText xml:space="preserve"> PAGEREF _Toc96070661 \h </w:instrText>
        </w:r>
        <w:r w:rsidR="000E4DC7">
          <w:rPr>
            <w:noProof/>
            <w:webHidden/>
          </w:rPr>
        </w:r>
        <w:r w:rsidR="000E4DC7">
          <w:rPr>
            <w:noProof/>
            <w:webHidden/>
          </w:rPr>
          <w:fldChar w:fldCharType="separate"/>
        </w:r>
        <w:r w:rsidR="000E4DC7">
          <w:rPr>
            <w:noProof/>
            <w:webHidden/>
          </w:rPr>
          <w:t>8</w:t>
        </w:r>
        <w:r w:rsidR="000E4DC7">
          <w:rPr>
            <w:noProof/>
            <w:webHidden/>
          </w:rPr>
          <w:fldChar w:fldCharType="end"/>
        </w:r>
      </w:hyperlink>
    </w:p>
    <w:p w14:paraId="2BEAE6CA" w14:textId="4A60B781" w:rsidR="000E4DC7" w:rsidRDefault="0077061C">
      <w:pPr>
        <w:pStyle w:val="TOC3"/>
        <w:rPr>
          <w:rFonts w:asciiTheme="minorHAnsi" w:eastAsiaTheme="minorEastAsia" w:hAnsiTheme="minorHAnsi"/>
          <w:noProof/>
          <w:spacing w:val="0"/>
          <w:sz w:val="22"/>
          <w:szCs w:val="22"/>
        </w:rPr>
      </w:pPr>
      <w:hyperlink w:anchor="_Toc96070662" w:history="1">
        <w:r w:rsidR="000E4DC7" w:rsidRPr="00742E1E">
          <w:rPr>
            <w:rStyle w:val="Hyperlink"/>
            <w:noProof/>
            <w14:scene3d>
              <w14:camera w14:prst="orthographicFront"/>
              <w14:lightRig w14:rig="threePt" w14:dir="t">
                <w14:rot w14:lat="0" w14:lon="0" w14:rev="0"/>
              </w14:lightRig>
            </w14:scene3d>
          </w:rPr>
          <w:t>3.1.2</w:t>
        </w:r>
        <w:r w:rsidR="000E4DC7">
          <w:rPr>
            <w:rFonts w:asciiTheme="minorHAnsi" w:eastAsiaTheme="minorEastAsia" w:hAnsiTheme="minorHAnsi"/>
            <w:noProof/>
            <w:spacing w:val="0"/>
            <w:sz w:val="22"/>
            <w:szCs w:val="22"/>
          </w:rPr>
          <w:tab/>
        </w:r>
        <w:r w:rsidR="000E4DC7" w:rsidRPr="00742E1E">
          <w:rPr>
            <w:rStyle w:val="Hyperlink"/>
            <w:noProof/>
          </w:rPr>
          <w:t>Web part should work in all hosts in which it is exposed</w:t>
        </w:r>
        <w:r w:rsidR="000E4DC7">
          <w:rPr>
            <w:noProof/>
            <w:webHidden/>
          </w:rPr>
          <w:tab/>
        </w:r>
        <w:r w:rsidR="000E4DC7">
          <w:rPr>
            <w:noProof/>
            <w:webHidden/>
          </w:rPr>
          <w:fldChar w:fldCharType="begin"/>
        </w:r>
        <w:r w:rsidR="000E4DC7">
          <w:rPr>
            <w:noProof/>
            <w:webHidden/>
          </w:rPr>
          <w:instrText xml:space="preserve"> PAGEREF _Toc96070662 \h </w:instrText>
        </w:r>
        <w:r w:rsidR="000E4DC7">
          <w:rPr>
            <w:noProof/>
            <w:webHidden/>
          </w:rPr>
        </w:r>
        <w:r w:rsidR="000E4DC7">
          <w:rPr>
            <w:noProof/>
            <w:webHidden/>
          </w:rPr>
          <w:fldChar w:fldCharType="separate"/>
        </w:r>
        <w:r w:rsidR="000E4DC7">
          <w:rPr>
            <w:noProof/>
            <w:webHidden/>
          </w:rPr>
          <w:t>8</w:t>
        </w:r>
        <w:r w:rsidR="000E4DC7">
          <w:rPr>
            <w:noProof/>
            <w:webHidden/>
          </w:rPr>
          <w:fldChar w:fldCharType="end"/>
        </w:r>
      </w:hyperlink>
    </w:p>
    <w:p w14:paraId="6DA4922C" w14:textId="42EC7093" w:rsidR="000E4DC7" w:rsidRDefault="0077061C">
      <w:pPr>
        <w:pStyle w:val="TOC3"/>
        <w:rPr>
          <w:rFonts w:asciiTheme="minorHAnsi" w:eastAsiaTheme="minorEastAsia" w:hAnsiTheme="minorHAnsi"/>
          <w:noProof/>
          <w:spacing w:val="0"/>
          <w:sz w:val="22"/>
          <w:szCs w:val="22"/>
        </w:rPr>
      </w:pPr>
      <w:hyperlink w:anchor="_Toc96070663" w:history="1">
        <w:r w:rsidR="000E4DC7" w:rsidRPr="00742E1E">
          <w:rPr>
            <w:rStyle w:val="Hyperlink"/>
            <w:noProof/>
            <w14:scene3d>
              <w14:camera w14:prst="orthographicFront"/>
              <w14:lightRig w14:rig="threePt" w14:dir="t">
                <w14:rot w14:lat="0" w14:lon="0" w14:rev="0"/>
              </w14:lightRig>
            </w14:scene3d>
          </w:rPr>
          <w:t>3.1.3</w:t>
        </w:r>
        <w:r w:rsidR="000E4DC7">
          <w:rPr>
            <w:rFonts w:asciiTheme="minorHAnsi" w:eastAsiaTheme="minorEastAsia" w:hAnsiTheme="minorHAnsi"/>
            <w:noProof/>
            <w:spacing w:val="0"/>
            <w:sz w:val="22"/>
            <w:szCs w:val="22"/>
          </w:rPr>
          <w:tab/>
        </w:r>
        <w:r w:rsidR="000E4DC7" w:rsidRPr="00742E1E">
          <w:rPr>
            <w:rStyle w:val="Hyperlink"/>
            <w:noProof/>
          </w:rPr>
          <w:t>All properties exposed in the property pane should be functional</w:t>
        </w:r>
        <w:r w:rsidR="000E4DC7">
          <w:rPr>
            <w:noProof/>
            <w:webHidden/>
          </w:rPr>
          <w:tab/>
        </w:r>
        <w:r w:rsidR="000E4DC7">
          <w:rPr>
            <w:noProof/>
            <w:webHidden/>
          </w:rPr>
          <w:fldChar w:fldCharType="begin"/>
        </w:r>
        <w:r w:rsidR="000E4DC7">
          <w:rPr>
            <w:noProof/>
            <w:webHidden/>
          </w:rPr>
          <w:instrText xml:space="preserve"> PAGEREF _Toc96070663 \h </w:instrText>
        </w:r>
        <w:r w:rsidR="000E4DC7">
          <w:rPr>
            <w:noProof/>
            <w:webHidden/>
          </w:rPr>
        </w:r>
        <w:r w:rsidR="000E4DC7">
          <w:rPr>
            <w:noProof/>
            <w:webHidden/>
          </w:rPr>
          <w:fldChar w:fldCharType="separate"/>
        </w:r>
        <w:r w:rsidR="000E4DC7">
          <w:rPr>
            <w:noProof/>
            <w:webHidden/>
          </w:rPr>
          <w:t>8</w:t>
        </w:r>
        <w:r w:rsidR="000E4DC7">
          <w:rPr>
            <w:noProof/>
            <w:webHidden/>
          </w:rPr>
          <w:fldChar w:fldCharType="end"/>
        </w:r>
      </w:hyperlink>
    </w:p>
    <w:p w14:paraId="5D888410" w14:textId="4BD62118" w:rsidR="000E4DC7" w:rsidRDefault="0077061C">
      <w:pPr>
        <w:pStyle w:val="TOC3"/>
        <w:rPr>
          <w:rFonts w:asciiTheme="minorHAnsi" w:eastAsiaTheme="minorEastAsia" w:hAnsiTheme="minorHAnsi"/>
          <w:noProof/>
          <w:spacing w:val="0"/>
          <w:sz w:val="22"/>
          <w:szCs w:val="22"/>
        </w:rPr>
      </w:pPr>
      <w:hyperlink w:anchor="_Toc96070664" w:history="1">
        <w:r w:rsidR="000E4DC7" w:rsidRPr="00742E1E">
          <w:rPr>
            <w:rStyle w:val="Hyperlink"/>
            <w:noProof/>
            <w14:scene3d>
              <w14:camera w14:prst="orthographicFront"/>
              <w14:lightRig w14:rig="threePt" w14:dir="t">
                <w14:rot w14:lat="0" w14:lon="0" w14:rev="0"/>
              </w14:lightRig>
            </w14:scene3d>
          </w:rPr>
          <w:t>3.1.4</w:t>
        </w:r>
        <w:r w:rsidR="000E4DC7">
          <w:rPr>
            <w:rFonts w:asciiTheme="minorHAnsi" w:eastAsiaTheme="minorEastAsia" w:hAnsiTheme="minorHAnsi"/>
            <w:noProof/>
            <w:spacing w:val="0"/>
            <w:sz w:val="22"/>
            <w:szCs w:val="22"/>
          </w:rPr>
          <w:tab/>
        </w:r>
        <w:r w:rsidR="000E4DC7" w:rsidRPr="00742E1E">
          <w:rPr>
            <w:rStyle w:val="Hyperlink"/>
            <w:noProof/>
          </w:rPr>
          <w:t>All URLs displayed in the web part must be working</w:t>
        </w:r>
        <w:r w:rsidR="000E4DC7">
          <w:rPr>
            <w:noProof/>
            <w:webHidden/>
          </w:rPr>
          <w:tab/>
        </w:r>
        <w:r w:rsidR="000E4DC7">
          <w:rPr>
            <w:noProof/>
            <w:webHidden/>
          </w:rPr>
          <w:fldChar w:fldCharType="begin"/>
        </w:r>
        <w:r w:rsidR="000E4DC7">
          <w:rPr>
            <w:noProof/>
            <w:webHidden/>
          </w:rPr>
          <w:instrText xml:space="preserve"> PAGEREF _Toc96070664 \h </w:instrText>
        </w:r>
        <w:r w:rsidR="000E4DC7">
          <w:rPr>
            <w:noProof/>
            <w:webHidden/>
          </w:rPr>
        </w:r>
        <w:r w:rsidR="000E4DC7">
          <w:rPr>
            <w:noProof/>
            <w:webHidden/>
          </w:rPr>
          <w:fldChar w:fldCharType="separate"/>
        </w:r>
        <w:r w:rsidR="000E4DC7">
          <w:rPr>
            <w:noProof/>
            <w:webHidden/>
          </w:rPr>
          <w:t>8</w:t>
        </w:r>
        <w:r w:rsidR="000E4DC7">
          <w:rPr>
            <w:noProof/>
            <w:webHidden/>
          </w:rPr>
          <w:fldChar w:fldCharType="end"/>
        </w:r>
      </w:hyperlink>
    </w:p>
    <w:p w14:paraId="593F512C" w14:textId="2AC10048" w:rsidR="000E4DC7" w:rsidRDefault="0077061C">
      <w:pPr>
        <w:pStyle w:val="TOC3"/>
        <w:rPr>
          <w:rFonts w:asciiTheme="minorHAnsi" w:eastAsiaTheme="minorEastAsia" w:hAnsiTheme="minorHAnsi"/>
          <w:noProof/>
          <w:spacing w:val="0"/>
          <w:sz w:val="22"/>
          <w:szCs w:val="22"/>
        </w:rPr>
      </w:pPr>
      <w:hyperlink w:anchor="_Toc96070665" w:history="1">
        <w:r w:rsidR="000E4DC7" w:rsidRPr="00742E1E">
          <w:rPr>
            <w:rStyle w:val="Hyperlink"/>
            <w:noProof/>
            <w14:scene3d>
              <w14:camera w14:prst="orthographicFront"/>
              <w14:lightRig w14:rig="threePt" w14:dir="t">
                <w14:rot w14:lat="0" w14:lon="0" w14:rev="0"/>
              </w14:lightRig>
            </w14:scene3d>
          </w:rPr>
          <w:t>3.1.5</w:t>
        </w:r>
        <w:r w:rsidR="000E4DC7">
          <w:rPr>
            <w:rFonts w:asciiTheme="minorHAnsi" w:eastAsiaTheme="minorEastAsia" w:hAnsiTheme="minorHAnsi"/>
            <w:noProof/>
            <w:spacing w:val="0"/>
            <w:sz w:val="22"/>
            <w:szCs w:val="22"/>
          </w:rPr>
          <w:tab/>
        </w:r>
        <w:r w:rsidR="000E4DC7" w:rsidRPr="00742E1E">
          <w:rPr>
            <w:rStyle w:val="Hyperlink"/>
            <w:noProof/>
          </w:rPr>
          <w:t>Application doesn't stop responding</w:t>
        </w:r>
        <w:r w:rsidR="000E4DC7">
          <w:rPr>
            <w:noProof/>
            <w:webHidden/>
          </w:rPr>
          <w:tab/>
        </w:r>
        <w:r w:rsidR="000E4DC7">
          <w:rPr>
            <w:noProof/>
            <w:webHidden/>
          </w:rPr>
          <w:fldChar w:fldCharType="begin"/>
        </w:r>
        <w:r w:rsidR="000E4DC7">
          <w:rPr>
            <w:noProof/>
            <w:webHidden/>
          </w:rPr>
          <w:instrText xml:space="preserve"> PAGEREF _Toc96070665 \h </w:instrText>
        </w:r>
        <w:r w:rsidR="000E4DC7">
          <w:rPr>
            <w:noProof/>
            <w:webHidden/>
          </w:rPr>
        </w:r>
        <w:r w:rsidR="000E4DC7">
          <w:rPr>
            <w:noProof/>
            <w:webHidden/>
          </w:rPr>
          <w:fldChar w:fldCharType="separate"/>
        </w:r>
        <w:r w:rsidR="000E4DC7">
          <w:rPr>
            <w:noProof/>
            <w:webHidden/>
          </w:rPr>
          <w:t>9</w:t>
        </w:r>
        <w:r w:rsidR="000E4DC7">
          <w:rPr>
            <w:noProof/>
            <w:webHidden/>
          </w:rPr>
          <w:fldChar w:fldCharType="end"/>
        </w:r>
      </w:hyperlink>
    </w:p>
    <w:p w14:paraId="6D19EC62" w14:textId="07385B78" w:rsidR="000E4DC7" w:rsidRDefault="0077061C">
      <w:pPr>
        <w:pStyle w:val="TOC3"/>
        <w:rPr>
          <w:rFonts w:asciiTheme="minorHAnsi" w:eastAsiaTheme="minorEastAsia" w:hAnsiTheme="minorHAnsi"/>
          <w:noProof/>
          <w:spacing w:val="0"/>
          <w:sz w:val="22"/>
          <w:szCs w:val="22"/>
        </w:rPr>
      </w:pPr>
      <w:hyperlink w:anchor="_Toc96070666" w:history="1">
        <w:r w:rsidR="000E4DC7" w:rsidRPr="00742E1E">
          <w:rPr>
            <w:rStyle w:val="Hyperlink"/>
            <w:noProof/>
            <w14:scene3d>
              <w14:camera w14:prst="orthographicFront"/>
              <w14:lightRig w14:rig="threePt" w14:dir="t">
                <w14:rot w14:lat="0" w14:lon="0" w14:rev="0"/>
              </w14:lightRig>
            </w14:scene3d>
          </w:rPr>
          <w:t>3.1.6</w:t>
        </w:r>
        <w:r w:rsidR="000E4DC7">
          <w:rPr>
            <w:rFonts w:asciiTheme="minorHAnsi" w:eastAsiaTheme="minorEastAsia" w:hAnsiTheme="minorHAnsi"/>
            <w:noProof/>
            <w:spacing w:val="0"/>
            <w:sz w:val="22"/>
            <w:szCs w:val="22"/>
          </w:rPr>
          <w:tab/>
        </w:r>
        <w:r w:rsidR="000E4DC7" w:rsidRPr="00742E1E">
          <w:rPr>
            <w:rStyle w:val="Hyperlink"/>
            <w:noProof/>
          </w:rPr>
          <w:t>Is the solution complete</w:t>
        </w:r>
        <w:r w:rsidR="000E4DC7">
          <w:rPr>
            <w:noProof/>
            <w:webHidden/>
          </w:rPr>
          <w:tab/>
        </w:r>
        <w:r w:rsidR="000E4DC7">
          <w:rPr>
            <w:noProof/>
            <w:webHidden/>
          </w:rPr>
          <w:fldChar w:fldCharType="begin"/>
        </w:r>
        <w:r w:rsidR="000E4DC7">
          <w:rPr>
            <w:noProof/>
            <w:webHidden/>
          </w:rPr>
          <w:instrText xml:space="preserve"> PAGEREF _Toc96070666 \h </w:instrText>
        </w:r>
        <w:r w:rsidR="000E4DC7">
          <w:rPr>
            <w:noProof/>
            <w:webHidden/>
          </w:rPr>
        </w:r>
        <w:r w:rsidR="000E4DC7">
          <w:rPr>
            <w:noProof/>
            <w:webHidden/>
          </w:rPr>
          <w:fldChar w:fldCharType="separate"/>
        </w:r>
        <w:r w:rsidR="000E4DC7">
          <w:rPr>
            <w:noProof/>
            <w:webHidden/>
          </w:rPr>
          <w:t>9</w:t>
        </w:r>
        <w:r w:rsidR="000E4DC7">
          <w:rPr>
            <w:noProof/>
            <w:webHidden/>
          </w:rPr>
          <w:fldChar w:fldCharType="end"/>
        </w:r>
      </w:hyperlink>
    </w:p>
    <w:p w14:paraId="168E5EEB" w14:textId="64BAEA7E" w:rsidR="000E4DC7" w:rsidRDefault="0077061C">
      <w:pPr>
        <w:pStyle w:val="TOC3"/>
        <w:rPr>
          <w:rFonts w:asciiTheme="minorHAnsi" w:eastAsiaTheme="minorEastAsia" w:hAnsiTheme="minorHAnsi"/>
          <w:noProof/>
          <w:spacing w:val="0"/>
          <w:sz w:val="22"/>
          <w:szCs w:val="22"/>
        </w:rPr>
      </w:pPr>
      <w:hyperlink w:anchor="_Toc96070667" w:history="1">
        <w:r w:rsidR="000E4DC7" w:rsidRPr="00742E1E">
          <w:rPr>
            <w:rStyle w:val="Hyperlink"/>
            <w:noProof/>
            <w14:scene3d>
              <w14:camera w14:prst="orthographicFront"/>
              <w14:lightRig w14:rig="threePt" w14:dir="t">
                <w14:rot w14:lat="0" w14:lon="0" w14:rev="0"/>
              </w14:lightRig>
            </w14:scene3d>
          </w:rPr>
          <w:t>3.1.7</w:t>
        </w:r>
        <w:r w:rsidR="000E4DC7">
          <w:rPr>
            <w:rFonts w:asciiTheme="minorHAnsi" w:eastAsiaTheme="minorEastAsia" w:hAnsiTheme="minorHAnsi"/>
            <w:noProof/>
            <w:spacing w:val="0"/>
            <w:sz w:val="22"/>
            <w:szCs w:val="22"/>
          </w:rPr>
          <w:tab/>
        </w:r>
        <w:r w:rsidR="000E4DC7" w:rsidRPr="00742E1E">
          <w:rPr>
            <w:rStyle w:val="Hyperlink"/>
            <w:noProof/>
          </w:rPr>
          <w:t>Is the application's UI complete</w:t>
        </w:r>
        <w:r w:rsidR="000E4DC7">
          <w:rPr>
            <w:noProof/>
            <w:webHidden/>
          </w:rPr>
          <w:tab/>
        </w:r>
        <w:r w:rsidR="000E4DC7">
          <w:rPr>
            <w:noProof/>
            <w:webHidden/>
          </w:rPr>
          <w:fldChar w:fldCharType="begin"/>
        </w:r>
        <w:r w:rsidR="000E4DC7">
          <w:rPr>
            <w:noProof/>
            <w:webHidden/>
          </w:rPr>
          <w:instrText xml:space="preserve"> PAGEREF _Toc96070667 \h </w:instrText>
        </w:r>
        <w:r w:rsidR="000E4DC7">
          <w:rPr>
            <w:noProof/>
            <w:webHidden/>
          </w:rPr>
        </w:r>
        <w:r w:rsidR="000E4DC7">
          <w:rPr>
            <w:noProof/>
            <w:webHidden/>
          </w:rPr>
          <w:fldChar w:fldCharType="separate"/>
        </w:r>
        <w:r w:rsidR="000E4DC7">
          <w:rPr>
            <w:noProof/>
            <w:webHidden/>
          </w:rPr>
          <w:t>9</w:t>
        </w:r>
        <w:r w:rsidR="000E4DC7">
          <w:rPr>
            <w:noProof/>
            <w:webHidden/>
          </w:rPr>
          <w:fldChar w:fldCharType="end"/>
        </w:r>
      </w:hyperlink>
    </w:p>
    <w:p w14:paraId="6EDC25D3" w14:textId="258350D4" w:rsidR="000E4DC7" w:rsidRDefault="0077061C">
      <w:pPr>
        <w:pStyle w:val="TOC3"/>
        <w:rPr>
          <w:rFonts w:asciiTheme="minorHAnsi" w:eastAsiaTheme="minorEastAsia" w:hAnsiTheme="minorHAnsi"/>
          <w:noProof/>
          <w:spacing w:val="0"/>
          <w:sz w:val="22"/>
          <w:szCs w:val="22"/>
        </w:rPr>
      </w:pPr>
      <w:hyperlink w:anchor="_Toc96070668" w:history="1">
        <w:r w:rsidR="000E4DC7" w:rsidRPr="00742E1E">
          <w:rPr>
            <w:rStyle w:val="Hyperlink"/>
            <w:noProof/>
            <w14:scene3d>
              <w14:camera w14:prst="orthographicFront"/>
              <w14:lightRig w14:rig="threePt" w14:dir="t">
                <w14:rot w14:lat="0" w14:lon="0" w14:rev="0"/>
              </w14:lightRig>
            </w14:scene3d>
          </w:rPr>
          <w:t>3.1.8</w:t>
        </w:r>
        <w:r w:rsidR="000E4DC7">
          <w:rPr>
            <w:rFonts w:asciiTheme="minorHAnsi" w:eastAsiaTheme="minorEastAsia" w:hAnsiTheme="minorHAnsi"/>
            <w:noProof/>
            <w:spacing w:val="0"/>
            <w:sz w:val="22"/>
            <w:szCs w:val="22"/>
          </w:rPr>
          <w:tab/>
        </w:r>
        <w:r w:rsidR="000E4DC7" w:rsidRPr="00742E1E">
          <w:rPr>
            <w:rStyle w:val="Hyperlink"/>
            <w:noProof/>
          </w:rPr>
          <w:t>Verify that browsers don't block your pop-ups</w:t>
        </w:r>
        <w:r w:rsidR="000E4DC7">
          <w:rPr>
            <w:noProof/>
            <w:webHidden/>
          </w:rPr>
          <w:tab/>
        </w:r>
        <w:r w:rsidR="000E4DC7">
          <w:rPr>
            <w:noProof/>
            <w:webHidden/>
          </w:rPr>
          <w:fldChar w:fldCharType="begin"/>
        </w:r>
        <w:r w:rsidR="000E4DC7">
          <w:rPr>
            <w:noProof/>
            <w:webHidden/>
          </w:rPr>
          <w:instrText xml:space="preserve"> PAGEREF _Toc96070668 \h </w:instrText>
        </w:r>
        <w:r w:rsidR="000E4DC7">
          <w:rPr>
            <w:noProof/>
            <w:webHidden/>
          </w:rPr>
        </w:r>
        <w:r w:rsidR="000E4DC7">
          <w:rPr>
            <w:noProof/>
            <w:webHidden/>
          </w:rPr>
          <w:fldChar w:fldCharType="separate"/>
        </w:r>
        <w:r w:rsidR="000E4DC7">
          <w:rPr>
            <w:noProof/>
            <w:webHidden/>
          </w:rPr>
          <w:t>9</w:t>
        </w:r>
        <w:r w:rsidR="000E4DC7">
          <w:rPr>
            <w:noProof/>
            <w:webHidden/>
          </w:rPr>
          <w:fldChar w:fldCharType="end"/>
        </w:r>
      </w:hyperlink>
    </w:p>
    <w:p w14:paraId="0EA4024C" w14:textId="716357E0" w:rsidR="000E4DC7" w:rsidRDefault="0077061C">
      <w:pPr>
        <w:pStyle w:val="TOC3"/>
        <w:rPr>
          <w:rFonts w:asciiTheme="minorHAnsi" w:eastAsiaTheme="minorEastAsia" w:hAnsiTheme="minorHAnsi"/>
          <w:noProof/>
          <w:spacing w:val="0"/>
          <w:sz w:val="22"/>
          <w:szCs w:val="22"/>
        </w:rPr>
      </w:pPr>
      <w:hyperlink w:anchor="_Toc96070669" w:history="1">
        <w:r w:rsidR="000E4DC7" w:rsidRPr="00742E1E">
          <w:rPr>
            <w:rStyle w:val="Hyperlink"/>
            <w:noProof/>
            <w14:scene3d>
              <w14:camera w14:prst="orthographicFront"/>
              <w14:lightRig w14:rig="threePt" w14:dir="t">
                <w14:rot w14:lat="0" w14:lon="0" w14:rev="0"/>
              </w14:lightRig>
            </w14:scene3d>
          </w:rPr>
          <w:t>3.1.9</w:t>
        </w:r>
        <w:r w:rsidR="000E4DC7">
          <w:rPr>
            <w:rFonts w:asciiTheme="minorHAnsi" w:eastAsiaTheme="minorEastAsia" w:hAnsiTheme="minorHAnsi"/>
            <w:noProof/>
            <w:spacing w:val="0"/>
            <w:sz w:val="22"/>
            <w:szCs w:val="22"/>
          </w:rPr>
          <w:tab/>
        </w:r>
        <w:r w:rsidR="000E4DC7" w:rsidRPr="00742E1E">
          <w:rPr>
            <w:rStyle w:val="Hyperlink"/>
            <w:noProof/>
          </w:rPr>
          <w:t>Correct first-launch experience</w:t>
        </w:r>
        <w:r w:rsidR="000E4DC7">
          <w:rPr>
            <w:noProof/>
            <w:webHidden/>
          </w:rPr>
          <w:tab/>
        </w:r>
        <w:r w:rsidR="000E4DC7">
          <w:rPr>
            <w:noProof/>
            <w:webHidden/>
          </w:rPr>
          <w:fldChar w:fldCharType="begin"/>
        </w:r>
        <w:r w:rsidR="000E4DC7">
          <w:rPr>
            <w:noProof/>
            <w:webHidden/>
          </w:rPr>
          <w:instrText xml:space="preserve"> PAGEREF _Toc96070669 \h </w:instrText>
        </w:r>
        <w:r w:rsidR="000E4DC7">
          <w:rPr>
            <w:noProof/>
            <w:webHidden/>
          </w:rPr>
        </w:r>
        <w:r w:rsidR="000E4DC7">
          <w:rPr>
            <w:noProof/>
            <w:webHidden/>
          </w:rPr>
          <w:fldChar w:fldCharType="separate"/>
        </w:r>
        <w:r w:rsidR="000E4DC7">
          <w:rPr>
            <w:noProof/>
            <w:webHidden/>
          </w:rPr>
          <w:t>9</w:t>
        </w:r>
        <w:r w:rsidR="000E4DC7">
          <w:rPr>
            <w:noProof/>
            <w:webHidden/>
          </w:rPr>
          <w:fldChar w:fldCharType="end"/>
        </w:r>
      </w:hyperlink>
    </w:p>
    <w:p w14:paraId="44F8CDCA" w14:textId="4A5A7A8D" w:rsidR="000E4DC7" w:rsidRDefault="0077061C">
      <w:pPr>
        <w:pStyle w:val="TOC3"/>
        <w:tabs>
          <w:tab w:val="left" w:pos="1760"/>
        </w:tabs>
        <w:rPr>
          <w:rFonts w:asciiTheme="minorHAnsi" w:eastAsiaTheme="minorEastAsia" w:hAnsiTheme="minorHAnsi"/>
          <w:noProof/>
          <w:spacing w:val="0"/>
          <w:sz w:val="22"/>
          <w:szCs w:val="22"/>
        </w:rPr>
      </w:pPr>
      <w:hyperlink w:anchor="_Toc96070670" w:history="1">
        <w:r w:rsidR="000E4DC7" w:rsidRPr="00742E1E">
          <w:rPr>
            <w:rStyle w:val="Hyperlink"/>
            <w:noProof/>
            <w14:scene3d>
              <w14:camera w14:prst="orthographicFront"/>
              <w14:lightRig w14:rig="threePt" w14:dir="t">
                <w14:rot w14:lat="0" w14:lon="0" w14:rev="0"/>
              </w14:lightRig>
            </w14:scene3d>
          </w:rPr>
          <w:t>3.1.10</w:t>
        </w:r>
        <w:r w:rsidR="000E4DC7">
          <w:rPr>
            <w:rFonts w:asciiTheme="minorHAnsi" w:eastAsiaTheme="minorEastAsia" w:hAnsiTheme="minorHAnsi"/>
            <w:noProof/>
            <w:spacing w:val="0"/>
            <w:sz w:val="22"/>
            <w:szCs w:val="22"/>
          </w:rPr>
          <w:tab/>
        </w:r>
        <w:r w:rsidR="000E4DC7" w:rsidRPr="00742E1E">
          <w:rPr>
            <w:rStyle w:val="Hyperlink"/>
            <w:noProof/>
          </w:rPr>
          <w:t>Test syncing to Teams</w:t>
        </w:r>
        <w:r w:rsidR="000E4DC7">
          <w:rPr>
            <w:noProof/>
            <w:webHidden/>
          </w:rPr>
          <w:tab/>
        </w:r>
        <w:r w:rsidR="000E4DC7">
          <w:rPr>
            <w:noProof/>
            <w:webHidden/>
          </w:rPr>
          <w:fldChar w:fldCharType="begin"/>
        </w:r>
        <w:r w:rsidR="000E4DC7">
          <w:rPr>
            <w:noProof/>
            <w:webHidden/>
          </w:rPr>
          <w:instrText xml:space="preserve"> PAGEREF _Toc96070670 \h </w:instrText>
        </w:r>
        <w:r w:rsidR="000E4DC7">
          <w:rPr>
            <w:noProof/>
            <w:webHidden/>
          </w:rPr>
        </w:r>
        <w:r w:rsidR="000E4DC7">
          <w:rPr>
            <w:noProof/>
            <w:webHidden/>
          </w:rPr>
          <w:fldChar w:fldCharType="separate"/>
        </w:r>
        <w:r w:rsidR="000E4DC7">
          <w:rPr>
            <w:noProof/>
            <w:webHidden/>
          </w:rPr>
          <w:t>9</w:t>
        </w:r>
        <w:r w:rsidR="000E4DC7">
          <w:rPr>
            <w:noProof/>
            <w:webHidden/>
          </w:rPr>
          <w:fldChar w:fldCharType="end"/>
        </w:r>
      </w:hyperlink>
    </w:p>
    <w:p w14:paraId="17FB905B" w14:textId="3B742626" w:rsidR="000E4DC7" w:rsidRDefault="0077061C">
      <w:pPr>
        <w:pStyle w:val="TOC3"/>
        <w:tabs>
          <w:tab w:val="left" w:pos="1760"/>
        </w:tabs>
        <w:rPr>
          <w:rFonts w:asciiTheme="minorHAnsi" w:eastAsiaTheme="minorEastAsia" w:hAnsiTheme="minorHAnsi"/>
          <w:noProof/>
          <w:spacing w:val="0"/>
          <w:sz w:val="22"/>
          <w:szCs w:val="22"/>
        </w:rPr>
      </w:pPr>
      <w:hyperlink w:anchor="_Toc96070671" w:history="1">
        <w:r w:rsidR="000E4DC7" w:rsidRPr="00742E1E">
          <w:rPr>
            <w:rStyle w:val="Hyperlink"/>
            <w:noProof/>
            <w14:scene3d>
              <w14:camera w14:prst="orthographicFront"/>
              <w14:lightRig w14:rig="threePt" w14:dir="t">
                <w14:rot w14:lat="0" w14:lon="0" w14:rev="0"/>
              </w14:lightRig>
            </w14:scene3d>
          </w:rPr>
          <w:t>3.1.11</w:t>
        </w:r>
        <w:r w:rsidR="000E4DC7">
          <w:rPr>
            <w:rFonts w:asciiTheme="minorHAnsi" w:eastAsiaTheme="minorEastAsia" w:hAnsiTheme="minorHAnsi"/>
            <w:noProof/>
            <w:spacing w:val="0"/>
            <w:sz w:val="22"/>
            <w:szCs w:val="22"/>
          </w:rPr>
          <w:tab/>
        </w:r>
        <w:r w:rsidR="000E4DC7" w:rsidRPr="00742E1E">
          <w:rPr>
            <w:rStyle w:val="Hyperlink"/>
            <w:noProof/>
          </w:rPr>
          <w:t>Acquire account or license</w:t>
        </w:r>
        <w:r w:rsidR="000E4DC7">
          <w:rPr>
            <w:noProof/>
            <w:webHidden/>
          </w:rPr>
          <w:tab/>
        </w:r>
        <w:r w:rsidR="000E4DC7">
          <w:rPr>
            <w:noProof/>
            <w:webHidden/>
          </w:rPr>
          <w:fldChar w:fldCharType="begin"/>
        </w:r>
        <w:r w:rsidR="000E4DC7">
          <w:rPr>
            <w:noProof/>
            <w:webHidden/>
          </w:rPr>
          <w:instrText xml:space="preserve"> PAGEREF _Toc96070671 \h </w:instrText>
        </w:r>
        <w:r w:rsidR="000E4DC7">
          <w:rPr>
            <w:noProof/>
            <w:webHidden/>
          </w:rPr>
        </w:r>
        <w:r w:rsidR="000E4DC7">
          <w:rPr>
            <w:noProof/>
            <w:webHidden/>
          </w:rPr>
          <w:fldChar w:fldCharType="separate"/>
        </w:r>
        <w:r w:rsidR="000E4DC7">
          <w:rPr>
            <w:noProof/>
            <w:webHidden/>
          </w:rPr>
          <w:t>10</w:t>
        </w:r>
        <w:r w:rsidR="000E4DC7">
          <w:rPr>
            <w:noProof/>
            <w:webHidden/>
          </w:rPr>
          <w:fldChar w:fldCharType="end"/>
        </w:r>
      </w:hyperlink>
    </w:p>
    <w:p w14:paraId="28DDC1F6" w14:textId="449888E4" w:rsidR="000E4DC7" w:rsidRDefault="0077061C">
      <w:pPr>
        <w:pStyle w:val="TOC3"/>
        <w:tabs>
          <w:tab w:val="left" w:pos="1760"/>
        </w:tabs>
        <w:rPr>
          <w:rFonts w:asciiTheme="minorHAnsi" w:eastAsiaTheme="minorEastAsia" w:hAnsiTheme="minorHAnsi"/>
          <w:noProof/>
          <w:spacing w:val="0"/>
          <w:sz w:val="22"/>
          <w:szCs w:val="22"/>
        </w:rPr>
      </w:pPr>
      <w:hyperlink w:anchor="_Toc96070672" w:history="1">
        <w:r w:rsidR="000E4DC7" w:rsidRPr="00742E1E">
          <w:rPr>
            <w:rStyle w:val="Hyperlink"/>
            <w:noProof/>
            <w14:scene3d>
              <w14:camera w14:prst="orthographicFront"/>
              <w14:lightRig w14:rig="threePt" w14:dir="t">
                <w14:rot w14:lat="0" w14:lon="0" w14:rev="0"/>
              </w14:lightRig>
            </w14:scene3d>
          </w:rPr>
          <w:t>3.1.12</w:t>
        </w:r>
        <w:r w:rsidR="000E4DC7">
          <w:rPr>
            <w:rFonts w:asciiTheme="minorHAnsi" w:eastAsiaTheme="minorEastAsia" w:hAnsiTheme="minorHAnsi"/>
            <w:noProof/>
            <w:spacing w:val="0"/>
            <w:sz w:val="22"/>
            <w:szCs w:val="22"/>
          </w:rPr>
          <w:tab/>
        </w:r>
        <w:r w:rsidR="000E4DC7" w:rsidRPr="00742E1E">
          <w:rPr>
            <w:rStyle w:val="Hyperlink"/>
            <w:noProof/>
          </w:rPr>
          <w:t>No demo content if free trial is included in the offering</w:t>
        </w:r>
        <w:r w:rsidR="000E4DC7">
          <w:rPr>
            <w:noProof/>
            <w:webHidden/>
          </w:rPr>
          <w:tab/>
        </w:r>
        <w:r w:rsidR="000E4DC7">
          <w:rPr>
            <w:noProof/>
            <w:webHidden/>
          </w:rPr>
          <w:fldChar w:fldCharType="begin"/>
        </w:r>
        <w:r w:rsidR="000E4DC7">
          <w:rPr>
            <w:noProof/>
            <w:webHidden/>
          </w:rPr>
          <w:instrText xml:space="preserve"> PAGEREF _Toc96070672 \h </w:instrText>
        </w:r>
        <w:r w:rsidR="000E4DC7">
          <w:rPr>
            <w:noProof/>
            <w:webHidden/>
          </w:rPr>
        </w:r>
        <w:r w:rsidR="000E4DC7">
          <w:rPr>
            <w:noProof/>
            <w:webHidden/>
          </w:rPr>
          <w:fldChar w:fldCharType="separate"/>
        </w:r>
        <w:r w:rsidR="000E4DC7">
          <w:rPr>
            <w:noProof/>
            <w:webHidden/>
          </w:rPr>
          <w:t>10</w:t>
        </w:r>
        <w:r w:rsidR="000E4DC7">
          <w:rPr>
            <w:noProof/>
            <w:webHidden/>
          </w:rPr>
          <w:fldChar w:fldCharType="end"/>
        </w:r>
      </w:hyperlink>
    </w:p>
    <w:p w14:paraId="5E66B81B" w14:textId="3D4E032C" w:rsidR="000E4DC7" w:rsidRDefault="0077061C">
      <w:pPr>
        <w:pStyle w:val="TOC2"/>
        <w:rPr>
          <w:rFonts w:asciiTheme="minorHAnsi" w:hAnsiTheme="minorHAnsi"/>
          <w:noProof/>
        </w:rPr>
      </w:pPr>
      <w:hyperlink w:anchor="_Toc96070673" w:history="1">
        <w:r w:rsidR="000E4DC7" w:rsidRPr="00742E1E">
          <w:rPr>
            <w:rStyle w:val="Hyperlink"/>
            <w:noProof/>
          </w:rPr>
          <w:t>3.2</w:t>
        </w:r>
        <w:r w:rsidR="000E4DC7">
          <w:rPr>
            <w:rFonts w:asciiTheme="minorHAnsi" w:hAnsiTheme="minorHAnsi"/>
            <w:noProof/>
          </w:rPr>
          <w:tab/>
        </w:r>
        <w:r w:rsidR="000E4DC7" w:rsidRPr="00742E1E">
          <w:rPr>
            <w:rStyle w:val="Hyperlink"/>
            <w:noProof/>
          </w:rPr>
          <w:t>Recommended checks</w:t>
        </w:r>
        <w:r w:rsidR="000E4DC7">
          <w:rPr>
            <w:noProof/>
            <w:webHidden/>
          </w:rPr>
          <w:tab/>
        </w:r>
        <w:r w:rsidR="000E4DC7">
          <w:rPr>
            <w:noProof/>
            <w:webHidden/>
          </w:rPr>
          <w:fldChar w:fldCharType="begin"/>
        </w:r>
        <w:r w:rsidR="000E4DC7">
          <w:rPr>
            <w:noProof/>
            <w:webHidden/>
          </w:rPr>
          <w:instrText xml:space="preserve"> PAGEREF _Toc96070673 \h </w:instrText>
        </w:r>
        <w:r w:rsidR="000E4DC7">
          <w:rPr>
            <w:noProof/>
            <w:webHidden/>
          </w:rPr>
        </w:r>
        <w:r w:rsidR="000E4DC7">
          <w:rPr>
            <w:noProof/>
            <w:webHidden/>
          </w:rPr>
          <w:fldChar w:fldCharType="separate"/>
        </w:r>
        <w:r w:rsidR="000E4DC7">
          <w:rPr>
            <w:noProof/>
            <w:webHidden/>
          </w:rPr>
          <w:t>10</w:t>
        </w:r>
        <w:r w:rsidR="000E4DC7">
          <w:rPr>
            <w:noProof/>
            <w:webHidden/>
          </w:rPr>
          <w:fldChar w:fldCharType="end"/>
        </w:r>
      </w:hyperlink>
    </w:p>
    <w:p w14:paraId="25B1D76D" w14:textId="4F9E39AB" w:rsidR="000E4DC7" w:rsidRDefault="0077061C">
      <w:pPr>
        <w:pStyle w:val="TOC3"/>
        <w:rPr>
          <w:rFonts w:asciiTheme="minorHAnsi" w:eastAsiaTheme="minorEastAsia" w:hAnsiTheme="minorHAnsi"/>
          <w:noProof/>
          <w:spacing w:val="0"/>
          <w:sz w:val="22"/>
          <w:szCs w:val="22"/>
        </w:rPr>
      </w:pPr>
      <w:hyperlink w:anchor="_Toc96070674" w:history="1">
        <w:r w:rsidR="000E4DC7" w:rsidRPr="00742E1E">
          <w:rPr>
            <w:rStyle w:val="Hyperlink"/>
            <w:noProof/>
            <w14:scene3d>
              <w14:camera w14:prst="orthographicFront"/>
              <w14:lightRig w14:rig="threePt" w14:dir="t">
                <w14:rot w14:lat="0" w14:lon="0" w14:rev="0"/>
              </w14:lightRig>
            </w14:scene3d>
          </w:rPr>
          <w:t>3.2.1</w:t>
        </w:r>
        <w:r w:rsidR="000E4DC7">
          <w:rPr>
            <w:rFonts w:asciiTheme="minorHAnsi" w:eastAsiaTheme="minorEastAsia" w:hAnsiTheme="minorHAnsi"/>
            <w:noProof/>
            <w:spacing w:val="0"/>
            <w:sz w:val="22"/>
            <w:szCs w:val="22"/>
          </w:rPr>
          <w:tab/>
        </w:r>
        <w:r w:rsidR="000E4DC7" w:rsidRPr="00742E1E">
          <w:rPr>
            <w:rStyle w:val="Hyperlink"/>
            <w:noProof/>
          </w:rPr>
          <w:t>Web part icon should be 64x64px with transparent background</w:t>
        </w:r>
        <w:r w:rsidR="000E4DC7">
          <w:rPr>
            <w:noProof/>
            <w:webHidden/>
          </w:rPr>
          <w:tab/>
        </w:r>
        <w:r w:rsidR="000E4DC7">
          <w:rPr>
            <w:noProof/>
            <w:webHidden/>
          </w:rPr>
          <w:fldChar w:fldCharType="begin"/>
        </w:r>
        <w:r w:rsidR="000E4DC7">
          <w:rPr>
            <w:noProof/>
            <w:webHidden/>
          </w:rPr>
          <w:instrText xml:space="preserve"> PAGEREF _Toc96070674 \h </w:instrText>
        </w:r>
        <w:r w:rsidR="000E4DC7">
          <w:rPr>
            <w:noProof/>
            <w:webHidden/>
          </w:rPr>
        </w:r>
        <w:r w:rsidR="000E4DC7">
          <w:rPr>
            <w:noProof/>
            <w:webHidden/>
          </w:rPr>
          <w:fldChar w:fldCharType="separate"/>
        </w:r>
        <w:r w:rsidR="000E4DC7">
          <w:rPr>
            <w:noProof/>
            <w:webHidden/>
          </w:rPr>
          <w:t>10</w:t>
        </w:r>
        <w:r w:rsidR="000E4DC7">
          <w:rPr>
            <w:noProof/>
            <w:webHidden/>
          </w:rPr>
          <w:fldChar w:fldCharType="end"/>
        </w:r>
      </w:hyperlink>
    </w:p>
    <w:p w14:paraId="32A22E7D" w14:textId="1934D4F3" w:rsidR="000E4DC7" w:rsidRDefault="0077061C">
      <w:pPr>
        <w:pStyle w:val="TOC3"/>
        <w:rPr>
          <w:rFonts w:asciiTheme="minorHAnsi" w:eastAsiaTheme="minorEastAsia" w:hAnsiTheme="minorHAnsi"/>
          <w:noProof/>
          <w:spacing w:val="0"/>
          <w:sz w:val="22"/>
          <w:szCs w:val="22"/>
        </w:rPr>
      </w:pPr>
      <w:hyperlink w:anchor="_Toc96070675" w:history="1">
        <w:r w:rsidR="000E4DC7" w:rsidRPr="00742E1E">
          <w:rPr>
            <w:rStyle w:val="Hyperlink"/>
            <w:noProof/>
            <w14:scene3d>
              <w14:camera w14:prst="orthographicFront"/>
              <w14:lightRig w14:rig="threePt" w14:dir="t">
                <w14:rot w14:lat="0" w14:lon="0" w14:rev="0"/>
              </w14:lightRig>
            </w14:scene3d>
          </w:rPr>
          <w:t>3.2.2</w:t>
        </w:r>
        <w:r w:rsidR="000E4DC7">
          <w:rPr>
            <w:rFonts w:asciiTheme="minorHAnsi" w:eastAsiaTheme="minorEastAsia" w:hAnsiTheme="minorHAnsi"/>
            <w:noProof/>
            <w:spacing w:val="0"/>
            <w:sz w:val="22"/>
            <w:szCs w:val="22"/>
          </w:rPr>
          <w:tab/>
        </w:r>
        <w:r w:rsidR="000E4DC7" w:rsidRPr="00742E1E">
          <w:rPr>
            <w:rStyle w:val="Hyperlink"/>
            <w:noProof/>
          </w:rPr>
          <w:t>Microsoft Teams logos will need to be using correct image sizes</w:t>
        </w:r>
        <w:r w:rsidR="000E4DC7">
          <w:rPr>
            <w:noProof/>
            <w:webHidden/>
          </w:rPr>
          <w:tab/>
        </w:r>
        <w:r w:rsidR="000E4DC7">
          <w:rPr>
            <w:noProof/>
            <w:webHidden/>
          </w:rPr>
          <w:fldChar w:fldCharType="begin"/>
        </w:r>
        <w:r w:rsidR="000E4DC7">
          <w:rPr>
            <w:noProof/>
            <w:webHidden/>
          </w:rPr>
          <w:instrText xml:space="preserve"> PAGEREF _Toc96070675 \h </w:instrText>
        </w:r>
        <w:r w:rsidR="000E4DC7">
          <w:rPr>
            <w:noProof/>
            <w:webHidden/>
          </w:rPr>
        </w:r>
        <w:r w:rsidR="000E4DC7">
          <w:rPr>
            <w:noProof/>
            <w:webHidden/>
          </w:rPr>
          <w:fldChar w:fldCharType="separate"/>
        </w:r>
        <w:r w:rsidR="000E4DC7">
          <w:rPr>
            <w:noProof/>
            <w:webHidden/>
          </w:rPr>
          <w:t>10</w:t>
        </w:r>
        <w:r w:rsidR="000E4DC7">
          <w:rPr>
            <w:noProof/>
            <w:webHidden/>
          </w:rPr>
          <w:fldChar w:fldCharType="end"/>
        </w:r>
      </w:hyperlink>
    </w:p>
    <w:p w14:paraId="12DE4C9A" w14:textId="1CE50F5A" w:rsidR="000E4DC7" w:rsidRDefault="0077061C">
      <w:pPr>
        <w:pStyle w:val="TOC3"/>
        <w:rPr>
          <w:rFonts w:asciiTheme="minorHAnsi" w:eastAsiaTheme="minorEastAsia" w:hAnsiTheme="minorHAnsi"/>
          <w:noProof/>
          <w:spacing w:val="0"/>
          <w:sz w:val="22"/>
          <w:szCs w:val="22"/>
        </w:rPr>
      </w:pPr>
      <w:hyperlink w:anchor="_Toc96070676" w:history="1">
        <w:r w:rsidR="000E4DC7" w:rsidRPr="00742E1E">
          <w:rPr>
            <w:rStyle w:val="Hyperlink"/>
            <w:noProof/>
            <w14:scene3d>
              <w14:camera w14:prst="orthographicFront"/>
              <w14:lightRig w14:rig="threePt" w14:dir="t">
                <w14:rot w14:lat="0" w14:lon="0" w14:rev="0"/>
              </w14:lightRig>
            </w14:scene3d>
          </w:rPr>
          <w:t>3.2.3</w:t>
        </w:r>
        <w:r w:rsidR="000E4DC7">
          <w:rPr>
            <w:rFonts w:asciiTheme="minorHAnsi" w:eastAsiaTheme="minorEastAsia" w:hAnsiTheme="minorHAnsi"/>
            <w:noProof/>
            <w:spacing w:val="0"/>
            <w:sz w:val="22"/>
            <w:szCs w:val="22"/>
          </w:rPr>
          <w:tab/>
        </w:r>
        <w:r w:rsidR="000E4DC7" w:rsidRPr="00742E1E">
          <w:rPr>
            <w:rStyle w:val="Hyperlink"/>
            <w:noProof/>
          </w:rPr>
          <w:t>Full page image must be sized properly</w:t>
        </w:r>
        <w:r w:rsidR="000E4DC7">
          <w:rPr>
            <w:noProof/>
            <w:webHidden/>
          </w:rPr>
          <w:tab/>
        </w:r>
        <w:r w:rsidR="000E4DC7">
          <w:rPr>
            <w:noProof/>
            <w:webHidden/>
          </w:rPr>
          <w:fldChar w:fldCharType="begin"/>
        </w:r>
        <w:r w:rsidR="000E4DC7">
          <w:rPr>
            <w:noProof/>
            <w:webHidden/>
          </w:rPr>
          <w:instrText xml:space="preserve"> PAGEREF _Toc96070676 \h </w:instrText>
        </w:r>
        <w:r w:rsidR="000E4DC7">
          <w:rPr>
            <w:noProof/>
            <w:webHidden/>
          </w:rPr>
        </w:r>
        <w:r w:rsidR="000E4DC7">
          <w:rPr>
            <w:noProof/>
            <w:webHidden/>
          </w:rPr>
          <w:fldChar w:fldCharType="separate"/>
        </w:r>
        <w:r w:rsidR="000E4DC7">
          <w:rPr>
            <w:noProof/>
            <w:webHidden/>
          </w:rPr>
          <w:t>10</w:t>
        </w:r>
        <w:r w:rsidR="000E4DC7">
          <w:rPr>
            <w:noProof/>
            <w:webHidden/>
          </w:rPr>
          <w:fldChar w:fldCharType="end"/>
        </w:r>
      </w:hyperlink>
    </w:p>
    <w:p w14:paraId="752D6597" w14:textId="1A56E81D" w:rsidR="000E4DC7" w:rsidRDefault="0077061C">
      <w:pPr>
        <w:pStyle w:val="TOC3"/>
        <w:rPr>
          <w:rFonts w:asciiTheme="minorHAnsi" w:eastAsiaTheme="minorEastAsia" w:hAnsiTheme="minorHAnsi"/>
          <w:noProof/>
          <w:spacing w:val="0"/>
          <w:sz w:val="22"/>
          <w:szCs w:val="22"/>
        </w:rPr>
      </w:pPr>
      <w:hyperlink w:anchor="_Toc96070677" w:history="1">
        <w:r w:rsidR="000E4DC7" w:rsidRPr="00742E1E">
          <w:rPr>
            <w:rStyle w:val="Hyperlink"/>
            <w:noProof/>
            <w14:scene3d>
              <w14:camera w14:prst="orthographicFront"/>
              <w14:lightRig w14:rig="threePt" w14:dir="t">
                <w14:rot w14:lat="0" w14:lon="0" w14:rev="0"/>
              </w14:lightRig>
            </w14:scene3d>
          </w:rPr>
          <w:t>3.2.4</w:t>
        </w:r>
        <w:r w:rsidR="000E4DC7">
          <w:rPr>
            <w:rFonts w:asciiTheme="minorHAnsi" w:eastAsiaTheme="minorEastAsia" w:hAnsiTheme="minorHAnsi"/>
            <w:noProof/>
            <w:spacing w:val="0"/>
            <w:sz w:val="22"/>
            <w:szCs w:val="22"/>
          </w:rPr>
          <w:tab/>
        </w:r>
        <w:r w:rsidR="000E4DC7" w:rsidRPr="00742E1E">
          <w:rPr>
            <w:rStyle w:val="Hyperlink"/>
            <w:noProof/>
          </w:rPr>
          <w:t>Web part should have a title that's configurable in the property pane</w:t>
        </w:r>
        <w:r w:rsidR="000E4DC7">
          <w:rPr>
            <w:noProof/>
            <w:webHidden/>
          </w:rPr>
          <w:tab/>
        </w:r>
        <w:r w:rsidR="000E4DC7">
          <w:rPr>
            <w:noProof/>
            <w:webHidden/>
          </w:rPr>
          <w:fldChar w:fldCharType="begin"/>
        </w:r>
        <w:r w:rsidR="000E4DC7">
          <w:rPr>
            <w:noProof/>
            <w:webHidden/>
          </w:rPr>
          <w:instrText xml:space="preserve"> PAGEREF _Toc96070677 \h </w:instrText>
        </w:r>
        <w:r w:rsidR="000E4DC7">
          <w:rPr>
            <w:noProof/>
            <w:webHidden/>
          </w:rPr>
        </w:r>
        <w:r w:rsidR="000E4DC7">
          <w:rPr>
            <w:noProof/>
            <w:webHidden/>
          </w:rPr>
          <w:fldChar w:fldCharType="separate"/>
        </w:r>
        <w:r w:rsidR="000E4DC7">
          <w:rPr>
            <w:noProof/>
            <w:webHidden/>
          </w:rPr>
          <w:t>10</w:t>
        </w:r>
        <w:r w:rsidR="000E4DC7">
          <w:rPr>
            <w:noProof/>
            <w:webHidden/>
          </w:rPr>
          <w:fldChar w:fldCharType="end"/>
        </w:r>
      </w:hyperlink>
    </w:p>
    <w:p w14:paraId="699F5427" w14:textId="267816E6" w:rsidR="000E4DC7" w:rsidRDefault="0077061C">
      <w:pPr>
        <w:pStyle w:val="TOC3"/>
        <w:rPr>
          <w:rFonts w:asciiTheme="minorHAnsi" w:eastAsiaTheme="minorEastAsia" w:hAnsiTheme="minorHAnsi"/>
          <w:noProof/>
          <w:spacing w:val="0"/>
          <w:sz w:val="22"/>
          <w:szCs w:val="22"/>
        </w:rPr>
      </w:pPr>
      <w:hyperlink w:anchor="_Toc96070678" w:history="1">
        <w:r w:rsidR="000E4DC7" w:rsidRPr="00742E1E">
          <w:rPr>
            <w:rStyle w:val="Hyperlink"/>
            <w:noProof/>
            <w14:scene3d>
              <w14:camera w14:prst="orthographicFront"/>
              <w14:lightRig w14:rig="threePt" w14:dir="t">
                <w14:rot w14:lat="0" w14:lon="0" w14:rev="0"/>
              </w14:lightRig>
            </w14:scene3d>
          </w:rPr>
          <w:t>3.2.5</w:t>
        </w:r>
        <w:r w:rsidR="000E4DC7">
          <w:rPr>
            <w:rFonts w:asciiTheme="minorHAnsi" w:eastAsiaTheme="minorEastAsia" w:hAnsiTheme="minorHAnsi"/>
            <w:noProof/>
            <w:spacing w:val="0"/>
            <w:sz w:val="22"/>
            <w:szCs w:val="22"/>
          </w:rPr>
          <w:tab/>
        </w:r>
        <w:r w:rsidR="000E4DC7" w:rsidRPr="00742E1E">
          <w:rPr>
            <w:rStyle w:val="Hyperlink"/>
            <w:noProof/>
          </w:rPr>
          <w:t>Properly handle different themes</w:t>
        </w:r>
        <w:r w:rsidR="000E4DC7">
          <w:rPr>
            <w:noProof/>
            <w:webHidden/>
          </w:rPr>
          <w:tab/>
        </w:r>
        <w:r w:rsidR="000E4DC7">
          <w:rPr>
            <w:noProof/>
            <w:webHidden/>
          </w:rPr>
          <w:fldChar w:fldCharType="begin"/>
        </w:r>
        <w:r w:rsidR="000E4DC7">
          <w:rPr>
            <w:noProof/>
            <w:webHidden/>
          </w:rPr>
          <w:instrText xml:space="preserve"> PAGEREF _Toc96070678 \h </w:instrText>
        </w:r>
        <w:r w:rsidR="000E4DC7">
          <w:rPr>
            <w:noProof/>
            <w:webHidden/>
          </w:rPr>
        </w:r>
        <w:r w:rsidR="000E4DC7">
          <w:rPr>
            <w:noProof/>
            <w:webHidden/>
          </w:rPr>
          <w:fldChar w:fldCharType="separate"/>
        </w:r>
        <w:r w:rsidR="000E4DC7">
          <w:rPr>
            <w:noProof/>
            <w:webHidden/>
          </w:rPr>
          <w:t>11</w:t>
        </w:r>
        <w:r w:rsidR="000E4DC7">
          <w:rPr>
            <w:noProof/>
            <w:webHidden/>
          </w:rPr>
          <w:fldChar w:fldCharType="end"/>
        </w:r>
      </w:hyperlink>
    </w:p>
    <w:p w14:paraId="206C5794" w14:textId="64674506" w:rsidR="000E4DC7" w:rsidRDefault="0077061C">
      <w:pPr>
        <w:pStyle w:val="TOC2"/>
        <w:rPr>
          <w:rFonts w:asciiTheme="minorHAnsi" w:hAnsiTheme="minorHAnsi"/>
          <w:noProof/>
        </w:rPr>
      </w:pPr>
      <w:hyperlink w:anchor="_Toc96070679" w:history="1">
        <w:r w:rsidR="000E4DC7" w:rsidRPr="00742E1E">
          <w:rPr>
            <w:rStyle w:val="Hyperlink"/>
            <w:noProof/>
          </w:rPr>
          <w:t>3.3</w:t>
        </w:r>
        <w:r w:rsidR="000E4DC7">
          <w:rPr>
            <w:rFonts w:asciiTheme="minorHAnsi" w:hAnsiTheme="minorHAnsi"/>
            <w:noProof/>
          </w:rPr>
          <w:tab/>
        </w:r>
        <w:r w:rsidR="000E4DC7" w:rsidRPr="00742E1E">
          <w:rPr>
            <w:rStyle w:val="Hyperlink"/>
            <w:noProof/>
          </w:rPr>
          <w:t>Test Cases Checklist</w:t>
        </w:r>
        <w:r w:rsidR="000E4DC7">
          <w:rPr>
            <w:noProof/>
            <w:webHidden/>
          </w:rPr>
          <w:tab/>
        </w:r>
        <w:r w:rsidR="000E4DC7">
          <w:rPr>
            <w:noProof/>
            <w:webHidden/>
          </w:rPr>
          <w:fldChar w:fldCharType="begin"/>
        </w:r>
        <w:r w:rsidR="000E4DC7">
          <w:rPr>
            <w:noProof/>
            <w:webHidden/>
          </w:rPr>
          <w:instrText xml:space="preserve"> PAGEREF _Toc96070679 \h </w:instrText>
        </w:r>
        <w:r w:rsidR="000E4DC7">
          <w:rPr>
            <w:noProof/>
            <w:webHidden/>
          </w:rPr>
        </w:r>
        <w:r w:rsidR="000E4DC7">
          <w:rPr>
            <w:noProof/>
            <w:webHidden/>
          </w:rPr>
          <w:fldChar w:fldCharType="separate"/>
        </w:r>
        <w:r w:rsidR="000E4DC7">
          <w:rPr>
            <w:noProof/>
            <w:webHidden/>
          </w:rPr>
          <w:t>11</w:t>
        </w:r>
        <w:r w:rsidR="000E4DC7">
          <w:rPr>
            <w:noProof/>
            <w:webHidden/>
          </w:rPr>
          <w:fldChar w:fldCharType="end"/>
        </w:r>
      </w:hyperlink>
    </w:p>
    <w:p w14:paraId="77688275" w14:textId="2A935181" w:rsidR="000E4DC7" w:rsidRDefault="0077061C">
      <w:pPr>
        <w:pStyle w:val="TOC1"/>
        <w:tabs>
          <w:tab w:val="left" w:pos="432"/>
        </w:tabs>
        <w:rPr>
          <w:rFonts w:asciiTheme="minorHAnsi" w:hAnsiTheme="minorHAnsi"/>
          <w:sz w:val="22"/>
        </w:rPr>
      </w:pPr>
      <w:hyperlink w:anchor="_Toc96070680" w:history="1">
        <w:r w:rsidR="000E4DC7" w:rsidRPr="00742E1E">
          <w:rPr>
            <w:rStyle w:val="Hyperlink"/>
          </w:rPr>
          <w:t>4</w:t>
        </w:r>
        <w:r w:rsidR="000E4DC7">
          <w:rPr>
            <w:rFonts w:asciiTheme="minorHAnsi" w:hAnsiTheme="minorHAnsi"/>
            <w:sz w:val="22"/>
          </w:rPr>
          <w:tab/>
        </w:r>
        <w:r w:rsidR="000E4DC7" w:rsidRPr="00742E1E">
          <w:rPr>
            <w:rStyle w:val="Hyperlink"/>
          </w:rPr>
          <w:t>SPFx App Technical Review</w:t>
        </w:r>
        <w:r w:rsidR="000E4DC7">
          <w:rPr>
            <w:webHidden/>
          </w:rPr>
          <w:tab/>
        </w:r>
        <w:r w:rsidR="000E4DC7">
          <w:rPr>
            <w:webHidden/>
          </w:rPr>
          <w:fldChar w:fldCharType="begin"/>
        </w:r>
        <w:r w:rsidR="000E4DC7">
          <w:rPr>
            <w:webHidden/>
          </w:rPr>
          <w:instrText xml:space="preserve"> PAGEREF _Toc96070680 \h </w:instrText>
        </w:r>
        <w:r w:rsidR="000E4DC7">
          <w:rPr>
            <w:webHidden/>
          </w:rPr>
        </w:r>
        <w:r w:rsidR="000E4DC7">
          <w:rPr>
            <w:webHidden/>
          </w:rPr>
          <w:fldChar w:fldCharType="separate"/>
        </w:r>
        <w:r w:rsidR="000E4DC7">
          <w:rPr>
            <w:webHidden/>
          </w:rPr>
          <w:t>13</w:t>
        </w:r>
        <w:r w:rsidR="000E4DC7">
          <w:rPr>
            <w:webHidden/>
          </w:rPr>
          <w:fldChar w:fldCharType="end"/>
        </w:r>
      </w:hyperlink>
    </w:p>
    <w:p w14:paraId="7F61BD75" w14:textId="6223BED8" w:rsidR="000E4DC7" w:rsidRDefault="0077061C">
      <w:pPr>
        <w:pStyle w:val="TOC2"/>
        <w:rPr>
          <w:rFonts w:asciiTheme="minorHAnsi" w:hAnsiTheme="minorHAnsi"/>
          <w:noProof/>
        </w:rPr>
      </w:pPr>
      <w:hyperlink w:anchor="_Toc96070681" w:history="1">
        <w:r w:rsidR="000E4DC7" w:rsidRPr="00742E1E">
          <w:rPr>
            <w:rStyle w:val="Hyperlink"/>
            <w:noProof/>
          </w:rPr>
          <w:t>4.1</w:t>
        </w:r>
        <w:r w:rsidR="000E4DC7">
          <w:rPr>
            <w:rFonts w:asciiTheme="minorHAnsi" w:hAnsiTheme="minorHAnsi"/>
            <w:noProof/>
          </w:rPr>
          <w:tab/>
        </w:r>
        <w:r w:rsidR="000E4DC7" w:rsidRPr="00742E1E">
          <w:rPr>
            <w:rStyle w:val="Hyperlink"/>
            <w:noProof/>
          </w:rPr>
          <w:t>Technical Review</w:t>
        </w:r>
        <w:r w:rsidR="000E4DC7">
          <w:rPr>
            <w:noProof/>
            <w:webHidden/>
          </w:rPr>
          <w:tab/>
        </w:r>
        <w:r w:rsidR="000E4DC7">
          <w:rPr>
            <w:noProof/>
            <w:webHidden/>
          </w:rPr>
          <w:fldChar w:fldCharType="begin"/>
        </w:r>
        <w:r w:rsidR="000E4DC7">
          <w:rPr>
            <w:noProof/>
            <w:webHidden/>
          </w:rPr>
          <w:instrText xml:space="preserve"> PAGEREF _Toc96070681 \h </w:instrText>
        </w:r>
        <w:r w:rsidR="000E4DC7">
          <w:rPr>
            <w:noProof/>
            <w:webHidden/>
          </w:rPr>
        </w:r>
        <w:r w:rsidR="000E4DC7">
          <w:rPr>
            <w:noProof/>
            <w:webHidden/>
          </w:rPr>
          <w:fldChar w:fldCharType="separate"/>
        </w:r>
        <w:r w:rsidR="000E4DC7">
          <w:rPr>
            <w:noProof/>
            <w:webHidden/>
          </w:rPr>
          <w:t>13</w:t>
        </w:r>
        <w:r w:rsidR="000E4DC7">
          <w:rPr>
            <w:noProof/>
            <w:webHidden/>
          </w:rPr>
          <w:fldChar w:fldCharType="end"/>
        </w:r>
      </w:hyperlink>
    </w:p>
    <w:p w14:paraId="63AE348D" w14:textId="0AF09E44" w:rsidR="000E4DC7" w:rsidRDefault="0077061C">
      <w:pPr>
        <w:pStyle w:val="TOC3"/>
        <w:rPr>
          <w:rFonts w:asciiTheme="minorHAnsi" w:eastAsiaTheme="minorEastAsia" w:hAnsiTheme="minorHAnsi"/>
          <w:noProof/>
          <w:spacing w:val="0"/>
          <w:sz w:val="22"/>
          <w:szCs w:val="22"/>
        </w:rPr>
      </w:pPr>
      <w:hyperlink w:anchor="_Toc96070682" w:history="1">
        <w:r w:rsidR="000E4DC7" w:rsidRPr="00742E1E">
          <w:rPr>
            <w:rStyle w:val="Hyperlink"/>
            <w:noProof/>
            <w14:scene3d>
              <w14:camera w14:prst="orthographicFront"/>
              <w14:lightRig w14:rig="threePt" w14:dir="t">
                <w14:rot w14:lat="0" w14:lon="0" w14:rev="0"/>
              </w14:lightRig>
            </w14:scene3d>
          </w:rPr>
          <w:t>4.1.1</w:t>
        </w:r>
        <w:r w:rsidR="000E4DC7">
          <w:rPr>
            <w:rFonts w:asciiTheme="minorHAnsi" w:eastAsiaTheme="minorEastAsia" w:hAnsiTheme="minorHAnsi"/>
            <w:noProof/>
            <w:spacing w:val="0"/>
            <w:sz w:val="22"/>
            <w:szCs w:val="22"/>
          </w:rPr>
          <w:tab/>
        </w:r>
        <w:r w:rsidR="000E4DC7" w:rsidRPr="00742E1E">
          <w:rPr>
            <w:rStyle w:val="Hyperlink"/>
            <w:noProof/>
          </w:rPr>
          <w:t>Out of the Box</w:t>
        </w:r>
        <w:r w:rsidR="000E4DC7">
          <w:rPr>
            <w:noProof/>
            <w:webHidden/>
          </w:rPr>
          <w:tab/>
        </w:r>
        <w:r w:rsidR="000E4DC7">
          <w:rPr>
            <w:noProof/>
            <w:webHidden/>
          </w:rPr>
          <w:fldChar w:fldCharType="begin"/>
        </w:r>
        <w:r w:rsidR="000E4DC7">
          <w:rPr>
            <w:noProof/>
            <w:webHidden/>
          </w:rPr>
          <w:instrText xml:space="preserve"> PAGEREF _Toc96070682 \h </w:instrText>
        </w:r>
        <w:r w:rsidR="000E4DC7">
          <w:rPr>
            <w:noProof/>
            <w:webHidden/>
          </w:rPr>
        </w:r>
        <w:r w:rsidR="000E4DC7">
          <w:rPr>
            <w:noProof/>
            <w:webHidden/>
          </w:rPr>
          <w:fldChar w:fldCharType="separate"/>
        </w:r>
        <w:r w:rsidR="000E4DC7">
          <w:rPr>
            <w:noProof/>
            <w:webHidden/>
          </w:rPr>
          <w:t>13</w:t>
        </w:r>
        <w:r w:rsidR="000E4DC7">
          <w:rPr>
            <w:noProof/>
            <w:webHidden/>
          </w:rPr>
          <w:fldChar w:fldCharType="end"/>
        </w:r>
      </w:hyperlink>
    </w:p>
    <w:p w14:paraId="2D22F996" w14:textId="0A7C78EE" w:rsidR="000E4DC7" w:rsidRDefault="0077061C">
      <w:pPr>
        <w:pStyle w:val="TOC3"/>
        <w:rPr>
          <w:rFonts w:asciiTheme="minorHAnsi" w:eastAsiaTheme="minorEastAsia" w:hAnsiTheme="minorHAnsi"/>
          <w:noProof/>
          <w:spacing w:val="0"/>
          <w:sz w:val="22"/>
          <w:szCs w:val="22"/>
        </w:rPr>
      </w:pPr>
      <w:hyperlink w:anchor="_Toc96070683" w:history="1">
        <w:r w:rsidR="000E4DC7" w:rsidRPr="00742E1E">
          <w:rPr>
            <w:rStyle w:val="Hyperlink"/>
            <w:noProof/>
            <w14:scene3d>
              <w14:camera w14:prst="orthographicFront"/>
              <w14:lightRig w14:rig="threePt" w14:dir="t">
                <w14:rot w14:lat="0" w14:lon="0" w14:rev="0"/>
              </w14:lightRig>
            </w14:scene3d>
          </w:rPr>
          <w:t>4.1.2</w:t>
        </w:r>
        <w:r w:rsidR="000E4DC7">
          <w:rPr>
            <w:rFonts w:asciiTheme="minorHAnsi" w:eastAsiaTheme="minorEastAsia" w:hAnsiTheme="minorHAnsi"/>
            <w:noProof/>
            <w:spacing w:val="0"/>
            <w:sz w:val="22"/>
            <w:szCs w:val="22"/>
          </w:rPr>
          <w:tab/>
        </w:r>
        <w:r w:rsidR="000E4DC7" w:rsidRPr="00742E1E">
          <w:rPr>
            <w:rStyle w:val="Hyperlink"/>
            <w:noProof/>
          </w:rPr>
          <w:t>Review Permission Requests</w:t>
        </w:r>
        <w:r w:rsidR="000E4DC7">
          <w:rPr>
            <w:noProof/>
            <w:webHidden/>
          </w:rPr>
          <w:tab/>
        </w:r>
        <w:r w:rsidR="000E4DC7">
          <w:rPr>
            <w:noProof/>
            <w:webHidden/>
          </w:rPr>
          <w:fldChar w:fldCharType="begin"/>
        </w:r>
        <w:r w:rsidR="000E4DC7">
          <w:rPr>
            <w:noProof/>
            <w:webHidden/>
          </w:rPr>
          <w:instrText xml:space="preserve"> PAGEREF _Toc96070683 \h </w:instrText>
        </w:r>
        <w:r w:rsidR="000E4DC7">
          <w:rPr>
            <w:noProof/>
            <w:webHidden/>
          </w:rPr>
        </w:r>
        <w:r w:rsidR="000E4DC7">
          <w:rPr>
            <w:noProof/>
            <w:webHidden/>
          </w:rPr>
          <w:fldChar w:fldCharType="separate"/>
        </w:r>
        <w:r w:rsidR="000E4DC7">
          <w:rPr>
            <w:noProof/>
            <w:webHidden/>
          </w:rPr>
          <w:t>13</w:t>
        </w:r>
        <w:r w:rsidR="000E4DC7">
          <w:rPr>
            <w:noProof/>
            <w:webHidden/>
          </w:rPr>
          <w:fldChar w:fldCharType="end"/>
        </w:r>
      </w:hyperlink>
    </w:p>
    <w:p w14:paraId="31CDCCB4" w14:textId="6F927387" w:rsidR="000E4DC7" w:rsidRDefault="0077061C">
      <w:pPr>
        <w:pStyle w:val="TOC3"/>
        <w:rPr>
          <w:rFonts w:asciiTheme="minorHAnsi" w:eastAsiaTheme="minorEastAsia" w:hAnsiTheme="minorHAnsi"/>
          <w:noProof/>
          <w:spacing w:val="0"/>
          <w:sz w:val="22"/>
          <w:szCs w:val="22"/>
        </w:rPr>
      </w:pPr>
      <w:hyperlink w:anchor="_Toc96070684" w:history="1">
        <w:r w:rsidR="000E4DC7" w:rsidRPr="00742E1E">
          <w:rPr>
            <w:rStyle w:val="Hyperlink"/>
            <w:noProof/>
            <w14:scene3d>
              <w14:camera w14:prst="orthographicFront"/>
              <w14:lightRig w14:rig="threePt" w14:dir="t">
                <w14:rot w14:lat="0" w14:lon="0" w14:rev="0"/>
              </w14:lightRig>
            </w14:scene3d>
          </w:rPr>
          <w:t>4.1.3</w:t>
        </w:r>
        <w:r w:rsidR="000E4DC7">
          <w:rPr>
            <w:rFonts w:asciiTheme="minorHAnsi" w:eastAsiaTheme="minorEastAsia" w:hAnsiTheme="minorHAnsi"/>
            <w:noProof/>
            <w:spacing w:val="0"/>
            <w:sz w:val="22"/>
            <w:szCs w:val="22"/>
          </w:rPr>
          <w:tab/>
        </w:r>
        <w:r w:rsidR="000E4DC7" w:rsidRPr="00742E1E">
          <w:rPr>
            <w:rStyle w:val="Hyperlink"/>
            <w:noProof/>
          </w:rPr>
          <w:t>Review all instances of AadHttpClient</w:t>
        </w:r>
        <w:r w:rsidR="000E4DC7">
          <w:rPr>
            <w:noProof/>
            <w:webHidden/>
          </w:rPr>
          <w:tab/>
        </w:r>
        <w:r w:rsidR="000E4DC7">
          <w:rPr>
            <w:noProof/>
            <w:webHidden/>
          </w:rPr>
          <w:fldChar w:fldCharType="begin"/>
        </w:r>
        <w:r w:rsidR="000E4DC7">
          <w:rPr>
            <w:noProof/>
            <w:webHidden/>
          </w:rPr>
          <w:instrText xml:space="preserve"> PAGEREF _Toc96070684 \h </w:instrText>
        </w:r>
        <w:r w:rsidR="000E4DC7">
          <w:rPr>
            <w:noProof/>
            <w:webHidden/>
          </w:rPr>
        </w:r>
        <w:r w:rsidR="000E4DC7">
          <w:rPr>
            <w:noProof/>
            <w:webHidden/>
          </w:rPr>
          <w:fldChar w:fldCharType="separate"/>
        </w:r>
        <w:r w:rsidR="000E4DC7">
          <w:rPr>
            <w:noProof/>
            <w:webHidden/>
          </w:rPr>
          <w:t>16</w:t>
        </w:r>
        <w:r w:rsidR="000E4DC7">
          <w:rPr>
            <w:noProof/>
            <w:webHidden/>
          </w:rPr>
          <w:fldChar w:fldCharType="end"/>
        </w:r>
      </w:hyperlink>
    </w:p>
    <w:p w14:paraId="3F32EDBB" w14:textId="195B82BF" w:rsidR="000E4DC7" w:rsidRDefault="0077061C">
      <w:pPr>
        <w:pStyle w:val="TOC3"/>
        <w:rPr>
          <w:rFonts w:asciiTheme="minorHAnsi" w:eastAsiaTheme="minorEastAsia" w:hAnsiTheme="minorHAnsi"/>
          <w:noProof/>
          <w:spacing w:val="0"/>
          <w:sz w:val="22"/>
          <w:szCs w:val="22"/>
        </w:rPr>
      </w:pPr>
      <w:hyperlink w:anchor="_Toc96070685" w:history="1">
        <w:r w:rsidR="000E4DC7" w:rsidRPr="00742E1E">
          <w:rPr>
            <w:rStyle w:val="Hyperlink"/>
            <w:noProof/>
            <w14:scene3d>
              <w14:camera w14:prst="orthographicFront"/>
              <w14:lightRig w14:rig="threePt" w14:dir="t">
                <w14:rot w14:lat="0" w14:lon="0" w14:rev="0"/>
              </w14:lightRig>
            </w14:scene3d>
          </w:rPr>
          <w:t>4.1.4</w:t>
        </w:r>
        <w:r w:rsidR="000E4DC7">
          <w:rPr>
            <w:rFonts w:asciiTheme="minorHAnsi" w:eastAsiaTheme="minorEastAsia" w:hAnsiTheme="minorHAnsi"/>
            <w:noProof/>
            <w:spacing w:val="0"/>
            <w:sz w:val="22"/>
            <w:szCs w:val="22"/>
          </w:rPr>
          <w:tab/>
        </w:r>
        <w:r w:rsidR="000E4DC7" w:rsidRPr="00742E1E">
          <w:rPr>
            <w:rStyle w:val="Hyperlink"/>
            <w:noProof/>
          </w:rPr>
          <w:t>Review all “externals” entries in config.json</w:t>
        </w:r>
        <w:r w:rsidR="000E4DC7">
          <w:rPr>
            <w:noProof/>
            <w:webHidden/>
          </w:rPr>
          <w:tab/>
        </w:r>
        <w:r w:rsidR="000E4DC7">
          <w:rPr>
            <w:noProof/>
            <w:webHidden/>
          </w:rPr>
          <w:fldChar w:fldCharType="begin"/>
        </w:r>
        <w:r w:rsidR="000E4DC7">
          <w:rPr>
            <w:noProof/>
            <w:webHidden/>
          </w:rPr>
          <w:instrText xml:space="preserve"> PAGEREF _Toc96070685 \h </w:instrText>
        </w:r>
        <w:r w:rsidR="000E4DC7">
          <w:rPr>
            <w:noProof/>
            <w:webHidden/>
          </w:rPr>
        </w:r>
        <w:r w:rsidR="000E4DC7">
          <w:rPr>
            <w:noProof/>
            <w:webHidden/>
          </w:rPr>
          <w:fldChar w:fldCharType="separate"/>
        </w:r>
        <w:r w:rsidR="000E4DC7">
          <w:rPr>
            <w:noProof/>
            <w:webHidden/>
          </w:rPr>
          <w:t>17</w:t>
        </w:r>
        <w:r w:rsidR="000E4DC7">
          <w:rPr>
            <w:noProof/>
            <w:webHidden/>
          </w:rPr>
          <w:fldChar w:fldCharType="end"/>
        </w:r>
      </w:hyperlink>
    </w:p>
    <w:p w14:paraId="1FD6FEB2" w14:textId="532626EB" w:rsidR="000E4DC7" w:rsidRDefault="0077061C">
      <w:pPr>
        <w:pStyle w:val="TOC3"/>
        <w:rPr>
          <w:rFonts w:asciiTheme="minorHAnsi" w:eastAsiaTheme="minorEastAsia" w:hAnsiTheme="minorHAnsi"/>
          <w:noProof/>
          <w:spacing w:val="0"/>
          <w:sz w:val="22"/>
          <w:szCs w:val="22"/>
        </w:rPr>
      </w:pPr>
      <w:hyperlink w:anchor="_Toc96070686" w:history="1">
        <w:r w:rsidR="000E4DC7" w:rsidRPr="00742E1E">
          <w:rPr>
            <w:rStyle w:val="Hyperlink"/>
            <w:noProof/>
            <w14:scene3d>
              <w14:camera w14:prst="orthographicFront"/>
              <w14:lightRig w14:rig="threePt" w14:dir="t">
                <w14:rot w14:lat="0" w14:lon="0" w14:rev="0"/>
              </w14:lightRig>
            </w14:scene3d>
          </w:rPr>
          <w:t>4.1.5</w:t>
        </w:r>
        <w:r w:rsidR="000E4DC7">
          <w:rPr>
            <w:rFonts w:asciiTheme="minorHAnsi" w:eastAsiaTheme="minorEastAsia" w:hAnsiTheme="minorHAnsi"/>
            <w:noProof/>
            <w:spacing w:val="0"/>
            <w:sz w:val="22"/>
            <w:szCs w:val="22"/>
          </w:rPr>
          <w:tab/>
        </w:r>
        <w:r w:rsidR="000E4DC7" w:rsidRPr="00742E1E">
          <w:rPr>
            <w:rStyle w:val="Hyperlink"/>
            <w:noProof/>
          </w:rPr>
          <w:t>Review all Import Statements</w:t>
        </w:r>
        <w:r w:rsidR="000E4DC7">
          <w:rPr>
            <w:noProof/>
            <w:webHidden/>
          </w:rPr>
          <w:tab/>
        </w:r>
        <w:r w:rsidR="000E4DC7">
          <w:rPr>
            <w:noProof/>
            <w:webHidden/>
          </w:rPr>
          <w:fldChar w:fldCharType="begin"/>
        </w:r>
        <w:r w:rsidR="000E4DC7">
          <w:rPr>
            <w:noProof/>
            <w:webHidden/>
          </w:rPr>
          <w:instrText xml:space="preserve"> PAGEREF _Toc96070686 \h </w:instrText>
        </w:r>
        <w:r w:rsidR="000E4DC7">
          <w:rPr>
            <w:noProof/>
            <w:webHidden/>
          </w:rPr>
        </w:r>
        <w:r w:rsidR="000E4DC7">
          <w:rPr>
            <w:noProof/>
            <w:webHidden/>
          </w:rPr>
          <w:fldChar w:fldCharType="separate"/>
        </w:r>
        <w:r w:rsidR="000E4DC7">
          <w:rPr>
            <w:noProof/>
            <w:webHidden/>
          </w:rPr>
          <w:t>18</w:t>
        </w:r>
        <w:r w:rsidR="000E4DC7">
          <w:rPr>
            <w:noProof/>
            <w:webHidden/>
          </w:rPr>
          <w:fldChar w:fldCharType="end"/>
        </w:r>
      </w:hyperlink>
    </w:p>
    <w:p w14:paraId="15F5AB63" w14:textId="0DCC755E" w:rsidR="000E4DC7" w:rsidRDefault="0077061C">
      <w:pPr>
        <w:pStyle w:val="TOC3"/>
        <w:rPr>
          <w:rFonts w:asciiTheme="minorHAnsi" w:eastAsiaTheme="minorEastAsia" w:hAnsiTheme="minorHAnsi"/>
          <w:noProof/>
          <w:spacing w:val="0"/>
          <w:sz w:val="22"/>
          <w:szCs w:val="22"/>
        </w:rPr>
      </w:pPr>
      <w:hyperlink w:anchor="_Toc96070687" w:history="1">
        <w:r w:rsidR="000E4DC7" w:rsidRPr="00742E1E">
          <w:rPr>
            <w:rStyle w:val="Hyperlink"/>
            <w:noProof/>
            <w14:scene3d>
              <w14:camera w14:prst="orthographicFront"/>
              <w14:lightRig w14:rig="threePt" w14:dir="t">
                <w14:rot w14:lat="0" w14:lon="0" w14:rev="0"/>
              </w14:lightRig>
            </w14:scene3d>
          </w:rPr>
          <w:t>4.1.6</w:t>
        </w:r>
        <w:r w:rsidR="000E4DC7">
          <w:rPr>
            <w:rFonts w:asciiTheme="minorHAnsi" w:eastAsiaTheme="minorEastAsia" w:hAnsiTheme="minorHAnsi"/>
            <w:noProof/>
            <w:spacing w:val="0"/>
            <w:sz w:val="22"/>
            <w:szCs w:val="22"/>
          </w:rPr>
          <w:tab/>
        </w:r>
        <w:r w:rsidR="000E4DC7" w:rsidRPr="00742E1E">
          <w:rPr>
            <w:rStyle w:val="Hyperlink"/>
            <w:noProof/>
          </w:rPr>
          <w:t>Review all httpClient references</w:t>
        </w:r>
        <w:r w:rsidR="000E4DC7">
          <w:rPr>
            <w:noProof/>
            <w:webHidden/>
          </w:rPr>
          <w:tab/>
        </w:r>
        <w:r w:rsidR="000E4DC7">
          <w:rPr>
            <w:noProof/>
            <w:webHidden/>
          </w:rPr>
          <w:fldChar w:fldCharType="begin"/>
        </w:r>
        <w:r w:rsidR="000E4DC7">
          <w:rPr>
            <w:noProof/>
            <w:webHidden/>
          </w:rPr>
          <w:instrText xml:space="preserve"> PAGEREF _Toc96070687 \h </w:instrText>
        </w:r>
        <w:r w:rsidR="000E4DC7">
          <w:rPr>
            <w:noProof/>
            <w:webHidden/>
          </w:rPr>
        </w:r>
        <w:r w:rsidR="000E4DC7">
          <w:rPr>
            <w:noProof/>
            <w:webHidden/>
          </w:rPr>
          <w:fldChar w:fldCharType="separate"/>
        </w:r>
        <w:r w:rsidR="000E4DC7">
          <w:rPr>
            <w:noProof/>
            <w:webHidden/>
          </w:rPr>
          <w:t>18</w:t>
        </w:r>
        <w:r w:rsidR="000E4DC7">
          <w:rPr>
            <w:noProof/>
            <w:webHidden/>
          </w:rPr>
          <w:fldChar w:fldCharType="end"/>
        </w:r>
      </w:hyperlink>
    </w:p>
    <w:p w14:paraId="0CBCBBB3" w14:textId="52D36AA6" w:rsidR="000E4DC7" w:rsidRDefault="0077061C">
      <w:pPr>
        <w:pStyle w:val="TOC2"/>
        <w:rPr>
          <w:rFonts w:asciiTheme="minorHAnsi" w:hAnsiTheme="minorHAnsi"/>
          <w:noProof/>
        </w:rPr>
      </w:pPr>
      <w:hyperlink w:anchor="_Toc96070688" w:history="1">
        <w:r w:rsidR="000E4DC7" w:rsidRPr="00742E1E">
          <w:rPr>
            <w:rStyle w:val="Hyperlink"/>
            <w:noProof/>
          </w:rPr>
          <w:t>4.2</w:t>
        </w:r>
        <w:r w:rsidR="000E4DC7">
          <w:rPr>
            <w:rFonts w:asciiTheme="minorHAnsi" w:hAnsiTheme="minorHAnsi"/>
            <w:noProof/>
          </w:rPr>
          <w:tab/>
        </w:r>
        <w:r w:rsidR="000E4DC7" w:rsidRPr="00742E1E">
          <w:rPr>
            <w:rStyle w:val="Hyperlink"/>
            <w:noProof/>
          </w:rPr>
          <w:t>Tools for Reviewing Packages</w:t>
        </w:r>
        <w:r w:rsidR="000E4DC7">
          <w:rPr>
            <w:noProof/>
            <w:webHidden/>
          </w:rPr>
          <w:tab/>
        </w:r>
        <w:r w:rsidR="000E4DC7">
          <w:rPr>
            <w:noProof/>
            <w:webHidden/>
          </w:rPr>
          <w:fldChar w:fldCharType="begin"/>
        </w:r>
        <w:r w:rsidR="000E4DC7">
          <w:rPr>
            <w:noProof/>
            <w:webHidden/>
          </w:rPr>
          <w:instrText xml:space="preserve"> PAGEREF _Toc96070688 \h </w:instrText>
        </w:r>
        <w:r w:rsidR="000E4DC7">
          <w:rPr>
            <w:noProof/>
            <w:webHidden/>
          </w:rPr>
        </w:r>
        <w:r w:rsidR="000E4DC7">
          <w:rPr>
            <w:noProof/>
            <w:webHidden/>
          </w:rPr>
          <w:fldChar w:fldCharType="separate"/>
        </w:r>
        <w:r w:rsidR="000E4DC7">
          <w:rPr>
            <w:noProof/>
            <w:webHidden/>
          </w:rPr>
          <w:t>18</w:t>
        </w:r>
        <w:r w:rsidR="000E4DC7">
          <w:rPr>
            <w:noProof/>
            <w:webHidden/>
          </w:rPr>
          <w:fldChar w:fldCharType="end"/>
        </w:r>
      </w:hyperlink>
    </w:p>
    <w:p w14:paraId="3F79877C" w14:textId="6ABFC8D0" w:rsidR="000E4DC7" w:rsidRDefault="0077061C">
      <w:pPr>
        <w:pStyle w:val="TOC1"/>
        <w:tabs>
          <w:tab w:val="left" w:pos="432"/>
        </w:tabs>
        <w:rPr>
          <w:rFonts w:asciiTheme="minorHAnsi" w:hAnsiTheme="minorHAnsi"/>
          <w:sz w:val="22"/>
        </w:rPr>
      </w:pPr>
      <w:hyperlink w:anchor="_Toc96070689" w:history="1">
        <w:r w:rsidR="000E4DC7" w:rsidRPr="00742E1E">
          <w:rPr>
            <w:rStyle w:val="Hyperlink"/>
          </w:rPr>
          <w:t>5</w:t>
        </w:r>
        <w:r w:rsidR="000E4DC7">
          <w:rPr>
            <w:rFonts w:asciiTheme="minorHAnsi" w:hAnsiTheme="minorHAnsi"/>
            <w:sz w:val="22"/>
          </w:rPr>
          <w:tab/>
        </w:r>
        <w:r w:rsidR="000E4DC7" w:rsidRPr="00742E1E">
          <w:rPr>
            <w:rStyle w:val="Hyperlink"/>
          </w:rPr>
          <w:t>App Test Procedures</w:t>
        </w:r>
        <w:r w:rsidR="000E4DC7">
          <w:rPr>
            <w:webHidden/>
          </w:rPr>
          <w:tab/>
        </w:r>
        <w:r w:rsidR="000E4DC7">
          <w:rPr>
            <w:webHidden/>
          </w:rPr>
          <w:fldChar w:fldCharType="begin"/>
        </w:r>
        <w:r w:rsidR="000E4DC7">
          <w:rPr>
            <w:webHidden/>
          </w:rPr>
          <w:instrText xml:space="preserve"> PAGEREF _Toc96070689 \h </w:instrText>
        </w:r>
        <w:r w:rsidR="000E4DC7">
          <w:rPr>
            <w:webHidden/>
          </w:rPr>
        </w:r>
        <w:r w:rsidR="000E4DC7">
          <w:rPr>
            <w:webHidden/>
          </w:rPr>
          <w:fldChar w:fldCharType="separate"/>
        </w:r>
        <w:r w:rsidR="000E4DC7">
          <w:rPr>
            <w:webHidden/>
          </w:rPr>
          <w:t>20</w:t>
        </w:r>
        <w:r w:rsidR="000E4DC7">
          <w:rPr>
            <w:webHidden/>
          </w:rPr>
          <w:fldChar w:fldCharType="end"/>
        </w:r>
      </w:hyperlink>
    </w:p>
    <w:p w14:paraId="344F887F" w14:textId="3AA49354" w:rsidR="000E4DC7" w:rsidRDefault="0077061C">
      <w:pPr>
        <w:pStyle w:val="TOC1"/>
        <w:tabs>
          <w:tab w:val="left" w:pos="432"/>
        </w:tabs>
        <w:rPr>
          <w:rFonts w:asciiTheme="minorHAnsi" w:hAnsiTheme="minorHAnsi"/>
          <w:sz w:val="22"/>
        </w:rPr>
      </w:pPr>
      <w:hyperlink w:anchor="_Toc96070690" w:history="1">
        <w:r w:rsidR="000E4DC7" w:rsidRPr="00742E1E">
          <w:rPr>
            <w:rStyle w:val="Hyperlink"/>
          </w:rPr>
          <w:t>6</w:t>
        </w:r>
        <w:r w:rsidR="000E4DC7">
          <w:rPr>
            <w:rFonts w:asciiTheme="minorHAnsi" w:hAnsiTheme="minorHAnsi"/>
            <w:sz w:val="22"/>
          </w:rPr>
          <w:tab/>
        </w:r>
        <w:r w:rsidR="000E4DC7" w:rsidRPr="00742E1E">
          <w:rPr>
            <w:rStyle w:val="Hyperlink"/>
          </w:rPr>
          <w:t>App Deployment Request Approval Procedures</w:t>
        </w:r>
        <w:r w:rsidR="000E4DC7">
          <w:rPr>
            <w:webHidden/>
          </w:rPr>
          <w:tab/>
        </w:r>
        <w:r w:rsidR="000E4DC7">
          <w:rPr>
            <w:webHidden/>
          </w:rPr>
          <w:fldChar w:fldCharType="begin"/>
        </w:r>
        <w:r w:rsidR="000E4DC7">
          <w:rPr>
            <w:webHidden/>
          </w:rPr>
          <w:instrText xml:space="preserve"> PAGEREF _Toc96070690 \h </w:instrText>
        </w:r>
        <w:r w:rsidR="000E4DC7">
          <w:rPr>
            <w:webHidden/>
          </w:rPr>
        </w:r>
        <w:r w:rsidR="000E4DC7">
          <w:rPr>
            <w:webHidden/>
          </w:rPr>
          <w:fldChar w:fldCharType="separate"/>
        </w:r>
        <w:r w:rsidR="000E4DC7">
          <w:rPr>
            <w:webHidden/>
          </w:rPr>
          <w:t>21</w:t>
        </w:r>
        <w:r w:rsidR="000E4DC7">
          <w:rPr>
            <w:webHidden/>
          </w:rPr>
          <w:fldChar w:fldCharType="end"/>
        </w:r>
      </w:hyperlink>
    </w:p>
    <w:p w14:paraId="6A3451EA" w14:textId="5E00BCC6" w:rsidR="000E4DC7" w:rsidRDefault="0077061C">
      <w:pPr>
        <w:pStyle w:val="TOC1"/>
        <w:rPr>
          <w:rFonts w:asciiTheme="minorHAnsi" w:hAnsiTheme="minorHAnsi"/>
          <w:sz w:val="22"/>
        </w:rPr>
      </w:pPr>
      <w:hyperlink w:anchor="_Toc96070691" w:history="1">
        <w:r w:rsidR="000E4DC7" w:rsidRPr="00742E1E">
          <w:rPr>
            <w:rStyle w:val="Hyperlink"/>
          </w:rPr>
          <w:t>Appendix – Additional Resources</w:t>
        </w:r>
        <w:r w:rsidR="000E4DC7">
          <w:rPr>
            <w:webHidden/>
          </w:rPr>
          <w:tab/>
        </w:r>
        <w:r w:rsidR="000E4DC7">
          <w:rPr>
            <w:webHidden/>
          </w:rPr>
          <w:fldChar w:fldCharType="begin"/>
        </w:r>
        <w:r w:rsidR="000E4DC7">
          <w:rPr>
            <w:webHidden/>
          </w:rPr>
          <w:instrText xml:space="preserve"> PAGEREF _Toc96070691 \h </w:instrText>
        </w:r>
        <w:r w:rsidR="000E4DC7">
          <w:rPr>
            <w:webHidden/>
          </w:rPr>
        </w:r>
        <w:r w:rsidR="000E4DC7">
          <w:rPr>
            <w:webHidden/>
          </w:rPr>
          <w:fldChar w:fldCharType="separate"/>
        </w:r>
        <w:r w:rsidR="000E4DC7">
          <w:rPr>
            <w:webHidden/>
          </w:rPr>
          <w:t>23</w:t>
        </w:r>
        <w:r w:rsidR="000E4DC7">
          <w:rPr>
            <w:webHidden/>
          </w:rPr>
          <w:fldChar w:fldCharType="end"/>
        </w:r>
      </w:hyperlink>
    </w:p>
    <w:p w14:paraId="3A2F1AF8" w14:textId="74377FC8" w:rsidR="00C24E60" w:rsidRDefault="005E6B26" w:rsidP="00A77E60">
      <w:pPr>
        <w:pStyle w:val="TOC2"/>
        <w:rPr>
          <w:rStyle w:val="StyleLatinSegoeUI10pt"/>
        </w:rPr>
        <w:sectPr w:rsidR="00C24E60" w:rsidSect="00611BDF">
          <w:footerReference w:type="default" r:id="rId17"/>
          <w:headerReference w:type="first" r:id="rId18"/>
          <w:footerReference w:type="first" r:id="rId19"/>
          <w:pgSz w:w="12240" w:h="15840" w:code="1"/>
          <w:pgMar w:top="1440" w:right="1440" w:bottom="1440" w:left="1440" w:header="576" w:footer="288" w:gutter="0"/>
          <w:pgNumType w:fmt="upperRoman"/>
          <w:cols w:space="720"/>
          <w:docGrid w:linePitch="360"/>
        </w:sectPr>
      </w:pPr>
      <w:r>
        <w:rPr>
          <w:b/>
          <w:bCs/>
          <w:noProof/>
          <w:sz w:val="24"/>
        </w:rPr>
        <w:fldChar w:fldCharType="end"/>
      </w:r>
    </w:p>
    <w:p w14:paraId="6163C27B" w14:textId="4D5862D2" w:rsidR="00C53065" w:rsidRDefault="00C53065" w:rsidP="00553F53">
      <w:pPr>
        <w:pStyle w:val="Heading2"/>
      </w:pPr>
      <w:bookmarkStart w:id="1" w:name="_Toc96070656"/>
      <w:r>
        <w:t xml:space="preserve">Table of </w:t>
      </w:r>
      <w:r w:rsidR="00553F53">
        <w:t>Figures</w:t>
      </w:r>
      <w:bookmarkEnd w:id="1"/>
    </w:p>
    <w:p w14:paraId="1E7F8391" w14:textId="4003C83C" w:rsidR="000E4DC7" w:rsidRDefault="0047667E">
      <w:pPr>
        <w:pStyle w:val="TableofFigures"/>
        <w:tabs>
          <w:tab w:val="right" w:leader="dot" w:pos="9350"/>
        </w:tabs>
        <w:rPr>
          <w:rFonts w:asciiTheme="minorHAnsi" w:hAnsiTheme="minorHAnsi"/>
          <w:noProof/>
        </w:rPr>
      </w:pPr>
      <w:r>
        <w:fldChar w:fldCharType="begin"/>
      </w:r>
      <w:r>
        <w:instrText>TOC \h \z \c "Figure"</w:instrText>
      </w:r>
      <w:r>
        <w:fldChar w:fldCharType="separate"/>
      </w:r>
      <w:hyperlink w:anchor="_Toc96070692" w:history="1">
        <w:r w:rsidR="000E4DC7" w:rsidRPr="000C405B">
          <w:rPr>
            <w:rStyle w:val="Hyperlink"/>
            <w:noProof/>
          </w:rPr>
          <w:t>Figure 1 - App Submission/Approval Summary</w:t>
        </w:r>
        <w:r w:rsidR="000E4DC7">
          <w:rPr>
            <w:noProof/>
            <w:webHidden/>
          </w:rPr>
          <w:tab/>
        </w:r>
        <w:r w:rsidR="000E4DC7">
          <w:rPr>
            <w:noProof/>
            <w:webHidden/>
          </w:rPr>
          <w:fldChar w:fldCharType="begin"/>
        </w:r>
        <w:r w:rsidR="000E4DC7">
          <w:rPr>
            <w:noProof/>
            <w:webHidden/>
          </w:rPr>
          <w:instrText xml:space="preserve"> PAGEREF _Toc96070692 \h </w:instrText>
        </w:r>
        <w:r w:rsidR="000E4DC7">
          <w:rPr>
            <w:noProof/>
            <w:webHidden/>
          </w:rPr>
        </w:r>
        <w:r w:rsidR="000E4DC7">
          <w:rPr>
            <w:noProof/>
            <w:webHidden/>
          </w:rPr>
          <w:fldChar w:fldCharType="separate"/>
        </w:r>
        <w:r w:rsidR="000E4DC7">
          <w:rPr>
            <w:noProof/>
            <w:webHidden/>
          </w:rPr>
          <w:t>7</w:t>
        </w:r>
        <w:r w:rsidR="000E4DC7">
          <w:rPr>
            <w:noProof/>
            <w:webHidden/>
          </w:rPr>
          <w:fldChar w:fldCharType="end"/>
        </w:r>
      </w:hyperlink>
    </w:p>
    <w:p w14:paraId="1CE711E4" w14:textId="29E42D23" w:rsidR="000E4DC7" w:rsidRDefault="0077061C">
      <w:pPr>
        <w:pStyle w:val="TableofFigures"/>
        <w:tabs>
          <w:tab w:val="right" w:leader="dot" w:pos="9350"/>
        </w:tabs>
        <w:rPr>
          <w:rFonts w:asciiTheme="minorHAnsi" w:hAnsiTheme="minorHAnsi"/>
          <w:noProof/>
        </w:rPr>
      </w:pPr>
      <w:hyperlink w:anchor="_Toc96070693" w:history="1">
        <w:r w:rsidR="000E4DC7" w:rsidRPr="000C405B">
          <w:rPr>
            <w:rStyle w:val="Hyperlink"/>
            <w:noProof/>
          </w:rPr>
          <w:t>Figure 2 – App Permission Requests</w:t>
        </w:r>
        <w:r w:rsidR="000E4DC7">
          <w:rPr>
            <w:noProof/>
            <w:webHidden/>
          </w:rPr>
          <w:tab/>
        </w:r>
        <w:r w:rsidR="000E4DC7">
          <w:rPr>
            <w:noProof/>
            <w:webHidden/>
          </w:rPr>
          <w:fldChar w:fldCharType="begin"/>
        </w:r>
        <w:r w:rsidR="000E4DC7">
          <w:rPr>
            <w:noProof/>
            <w:webHidden/>
          </w:rPr>
          <w:instrText xml:space="preserve"> PAGEREF _Toc96070693 \h </w:instrText>
        </w:r>
        <w:r w:rsidR="000E4DC7">
          <w:rPr>
            <w:noProof/>
            <w:webHidden/>
          </w:rPr>
        </w:r>
        <w:r w:rsidR="000E4DC7">
          <w:rPr>
            <w:noProof/>
            <w:webHidden/>
          </w:rPr>
          <w:fldChar w:fldCharType="separate"/>
        </w:r>
        <w:r w:rsidR="000E4DC7">
          <w:rPr>
            <w:noProof/>
            <w:webHidden/>
          </w:rPr>
          <w:t>13</w:t>
        </w:r>
        <w:r w:rsidR="000E4DC7">
          <w:rPr>
            <w:noProof/>
            <w:webHidden/>
          </w:rPr>
          <w:fldChar w:fldCharType="end"/>
        </w:r>
      </w:hyperlink>
    </w:p>
    <w:p w14:paraId="67A624DA" w14:textId="0BE1E017" w:rsidR="000E4DC7" w:rsidRDefault="0077061C">
      <w:pPr>
        <w:pStyle w:val="TableofFigures"/>
        <w:tabs>
          <w:tab w:val="right" w:leader="dot" w:pos="9350"/>
        </w:tabs>
        <w:rPr>
          <w:rFonts w:asciiTheme="minorHAnsi" w:hAnsiTheme="minorHAnsi"/>
          <w:noProof/>
        </w:rPr>
      </w:pPr>
      <w:hyperlink w:anchor="_Toc96070694" w:history="1">
        <w:r w:rsidR="000E4DC7" w:rsidRPr="000C405B">
          <w:rPr>
            <w:rStyle w:val="Hyperlink"/>
            <w:noProof/>
          </w:rPr>
          <w:t>Figure 3 - Graph API Permission Requests</w:t>
        </w:r>
        <w:r w:rsidR="000E4DC7">
          <w:rPr>
            <w:noProof/>
            <w:webHidden/>
          </w:rPr>
          <w:tab/>
        </w:r>
        <w:r w:rsidR="000E4DC7">
          <w:rPr>
            <w:noProof/>
            <w:webHidden/>
          </w:rPr>
          <w:fldChar w:fldCharType="begin"/>
        </w:r>
        <w:r w:rsidR="000E4DC7">
          <w:rPr>
            <w:noProof/>
            <w:webHidden/>
          </w:rPr>
          <w:instrText xml:space="preserve"> PAGEREF _Toc96070694 \h </w:instrText>
        </w:r>
        <w:r w:rsidR="000E4DC7">
          <w:rPr>
            <w:noProof/>
            <w:webHidden/>
          </w:rPr>
        </w:r>
        <w:r w:rsidR="000E4DC7">
          <w:rPr>
            <w:noProof/>
            <w:webHidden/>
          </w:rPr>
          <w:fldChar w:fldCharType="separate"/>
        </w:r>
        <w:r w:rsidR="000E4DC7">
          <w:rPr>
            <w:noProof/>
            <w:webHidden/>
          </w:rPr>
          <w:t>14</w:t>
        </w:r>
        <w:r w:rsidR="000E4DC7">
          <w:rPr>
            <w:noProof/>
            <w:webHidden/>
          </w:rPr>
          <w:fldChar w:fldCharType="end"/>
        </w:r>
      </w:hyperlink>
    </w:p>
    <w:p w14:paraId="6BE0B4E8" w14:textId="086CE737" w:rsidR="000E4DC7" w:rsidRDefault="0077061C">
      <w:pPr>
        <w:pStyle w:val="TableofFigures"/>
        <w:tabs>
          <w:tab w:val="right" w:leader="dot" w:pos="9350"/>
        </w:tabs>
        <w:rPr>
          <w:rFonts w:asciiTheme="minorHAnsi" w:hAnsiTheme="minorHAnsi"/>
          <w:noProof/>
        </w:rPr>
      </w:pPr>
      <w:hyperlink w:anchor="_Toc96070695" w:history="1">
        <w:r w:rsidR="000E4DC7" w:rsidRPr="000C405B">
          <w:rPr>
            <w:rStyle w:val="Hyperlink"/>
            <w:noProof/>
          </w:rPr>
          <w:t>Figure 4 - Web API Permission Requests</w:t>
        </w:r>
        <w:r w:rsidR="000E4DC7">
          <w:rPr>
            <w:noProof/>
            <w:webHidden/>
          </w:rPr>
          <w:tab/>
        </w:r>
        <w:r w:rsidR="000E4DC7">
          <w:rPr>
            <w:noProof/>
            <w:webHidden/>
          </w:rPr>
          <w:fldChar w:fldCharType="begin"/>
        </w:r>
        <w:r w:rsidR="000E4DC7">
          <w:rPr>
            <w:noProof/>
            <w:webHidden/>
          </w:rPr>
          <w:instrText xml:space="preserve"> PAGEREF _Toc96070695 \h </w:instrText>
        </w:r>
        <w:r w:rsidR="000E4DC7">
          <w:rPr>
            <w:noProof/>
            <w:webHidden/>
          </w:rPr>
        </w:r>
        <w:r w:rsidR="000E4DC7">
          <w:rPr>
            <w:noProof/>
            <w:webHidden/>
          </w:rPr>
          <w:fldChar w:fldCharType="separate"/>
        </w:r>
        <w:r w:rsidR="000E4DC7">
          <w:rPr>
            <w:noProof/>
            <w:webHidden/>
          </w:rPr>
          <w:t>15</w:t>
        </w:r>
        <w:r w:rsidR="000E4DC7">
          <w:rPr>
            <w:noProof/>
            <w:webHidden/>
          </w:rPr>
          <w:fldChar w:fldCharType="end"/>
        </w:r>
      </w:hyperlink>
    </w:p>
    <w:p w14:paraId="26890FD6" w14:textId="30B2C62B" w:rsidR="000E4DC7" w:rsidRDefault="0077061C">
      <w:pPr>
        <w:pStyle w:val="TableofFigures"/>
        <w:tabs>
          <w:tab w:val="right" w:leader="dot" w:pos="9350"/>
        </w:tabs>
        <w:rPr>
          <w:rFonts w:asciiTheme="minorHAnsi" w:hAnsiTheme="minorHAnsi"/>
          <w:noProof/>
        </w:rPr>
      </w:pPr>
      <w:hyperlink w:anchor="_Toc96070696" w:history="1">
        <w:r w:rsidR="000E4DC7" w:rsidRPr="000C405B">
          <w:rPr>
            <w:rStyle w:val="Hyperlink"/>
            <w:noProof/>
          </w:rPr>
          <w:t>Figure 5 - API Permission Requests</w:t>
        </w:r>
        <w:r w:rsidR="000E4DC7">
          <w:rPr>
            <w:noProof/>
            <w:webHidden/>
          </w:rPr>
          <w:tab/>
        </w:r>
        <w:r w:rsidR="000E4DC7">
          <w:rPr>
            <w:noProof/>
            <w:webHidden/>
          </w:rPr>
          <w:fldChar w:fldCharType="begin"/>
        </w:r>
        <w:r w:rsidR="000E4DC7">
          <w:rPr>
            <w:noProof/>
            <w:webHidden/>
          </w:rPr>
          <w:instrText xml:space="preserve"> PAGEREF _Toc96070696 \h </w:instrText>
        </w:r>
        <w:r w:rsidR="000E4DC7">
          <w:rPr>
            <w:noProof/>
            <w:webHidden/>
          </w:rPr>
        </w:r>
        <w:r w:rsidR="000E4DC7">
          <w:rPr>
            <w:noProof/>
            <w:webHidden/>
          </w:rPr>
          <w:fldChar w:fldCharType="separate"/>
        </w:r>
        <w:r w:rsidR="000E4DC7">
          <w:rPr>
            <w:noProof/>
            <w:webHidden/>
          </w:rPr>
          <w:t>16</w:t>
        </w:r>
        <w:r w:rsidR="000E4DC7">
          <w:rPr>
            <w:noProof/>
            <w:webHidden/>
          </w:rPr>
          <w:fldChar w:fldCharType="end"/>
        </w:r>
      </w:hyperlink>
    </w:p>
    <w:p w14:paraId="7331396A" w14:textId="44BC78B5" w:rsidR="000E4DC7" w:rsidRDefault="0077061C">
      <w:pPr>
        <w:pStyle w:val="TableofFigures"/>
        <w:tabs>
          <w:tab w:val="right" w:leader="dot" w:pos="9350"/>
        </w:tabs>
        <w:rPr>
          <w:rFonts w:asciiTheme="minorHAnsi" w:hAnsiTheme="minorHAnsi"/>
          <w:noProof/>
        </w:rPr>
      </w:pPr>
      <w:hyperlink w:anchor="_Toc96070697" w:history="1">
        <w:r w:rsidR="000E4DC7" w:rsidRPr="000C405B">
          <w:rPr>
            <w:rStyle w:val="Hyperlink"/>
            <w:noProof/>
          </w:rPr>
          <w:t>Figure 6 - External Library References</w:t>
        </w:r>
        <w:r w:rsidR="000E4DC7">
          <w:rPr>
            <w:noProof/>
            <w:webHidden/>
          </w:rPr>
          <w:tab/>
        </w:r>
        <w:r w:rsidR="000E4DC7">
          <w:rPr>
            <w:noProof/>
            <w:webHidden/>
          </w:rPr>
          <w:fldChar w:fldCharType="begin"/>
        </w:r>
        <w:r w:rsidR="000E4DC7">
          <w:rPr>
            <w:noProof/>
            <w:webHidden/>
          </w:rPr>
          <w:instrText xml:space="preserve"> PAGEREF _Toc96070697 \h </w:instrText>
        </w:r>
        <w:r w:rsidR="000E4DC7">
          <w:rPr>
            <w:noProof/>
            <w:webHidden/>
          </w:rPr>
        </w:r>
        <w:r w:rsidR="000E4DC7">
          <w:rPr>
            <w:noProof/>
            <w:webHidden/>
          </w:rPr>
          <w:fldChar w:fldCharType="separate"/>
        </w:r>
        <w:r w:rsidR="000E4DC7">
          <w:rPr>
            <w:noProof/>
            <w:webHidden/>
          </w:rPr>
          <w:t>17</w:t>
        </w:r>
        <w:r w:rsidR="000E4DC7">
          <w:rPr>
            <w:noProof/>
            <w:webHidden/>
          </w:rPr>
          <w:fldChar w:fldCharType="end"/>
        </w:r>
      </w:hyperlink>
    </w:p>
    <w:p w14:paraId="42748BF2" w14:textId="75E84453" w:rsidR="000E4DC7" w:rsidRDefault="0077061C">
      <w:pPr>
        <w:pStyle w:val="TableofFigures"/>
        <w:tabs>
          <w:tab w:val="right" w:leader="dot" w:pos="9350"/>
        </w:tabs>
        <w:rPr>
          <w:rFonts w:asciiTheme="minorHAnsi" w:hAnsiTheme="minorHAnsi"/>
          <w:noProof/>
        </w:rPr>
      </w:pPr>
      <w:hyperlink w:anchor="_Toc96070698" w:history="1">
        <w:r w:rsidR="000E4DC7" w:rsidRPr="000C405B">
          <w:rPr>
            <w:rStyle w:val="Hyperlink"/>
            <w:noProof/>
          </w:rPr>
          <w:t>Figure 7 - Imported Libraries</w:t>
        </w:r>
        <w:r w:rsidR="000E4DC7">
          <w:rPr>
            <w:noProof/>
            <w:webHidden/>
          </w:rPr>
          <w:tab/>
        </w:r>
        <w:r w:rsidR="000E4DC7">
          <w:rPr>
            <w:noProof/>
            <w:webHidden/>
          </w:rPr>
          <w:fldChar w:fldCharType="begin"/>
        </w:r>
        <w:r w:rsidR="000E4DC7">
          <w:rPr>
            <w:noProof/>
            <w:webHidden/>
          </w:rPr>
          <w:instrText xml:space="preserve"> PAGEREF _Toc96070698 \h </w:instrText>
        </w:r>
        <w:r w:rsidR="000E4DC7">
          <w:rPr>
            <w:noProof/>
            <w:webHidden/>
          </w:rPr>
        </w:r>
        <w:r w:rsidR="000E4DC7">
          <w:rPr>
            <w:noProof/>
            <w:webHidden/>
          </w:rPr>
          <w:fldChar w:fldCharType="separate"/>
        </w:r>
        <w:r w:rsidR="000E4DC7">
          <w:rPr>
            <w:noProof/>
            <w:webHidden/>
          </w:rPr>
          <w:t>18</w:t>
        </w:r>
        <w:r w:rsidR="000E4DC7">
          <w:rPr>
            <w:noProof/>
            <w:webHidden/>
          </w:rPr>
          <w:fldChar w:fldCharType="end"/>
        </w:r>
      </w:hyperlink>
    </w:p>
    <w:p w14:paraId="0C29A73F" w14:textId="1CEF2B80" w:rsidR="000E4DC7" w:rsidRDefault="0077061C">
      <w:pPr>
        <w:pStyle w:val="TableofFigures"/>
        <w:tabs>
          <w:tab w:val="right" w:leader="dot" w:pos="9350"/>
        </w:tabs>
        <w:rPr>
          <w:rFonts w:asciiTheme="minorHAnsi" w:hAnsiTheme="minorHAnsi"/>
          <w:noProof/>
        </w:rPr>
      </w:pPr>
      <w:hyperlink w:anchor="_Toc96070699" w:history="1">
        <w:r w:rsidR="000E4DC7" w:rsidRPr="000C405B">
          <w:rPr>
            <w:rStyle w:val="Hyperlink"/>
            <w:noProof/>
          </w:rPr>
          <w:t>Figure 8 - App Test Process</w:t>
        </w:r>
        <w:r w:rsidR="000E4DC7">
          <w:rPr>
            <w:noProof/>
            <w:webHidden/>
          </w:rPr>
          <w:tab/>
        </w:r>
        <w:r w:rsidR="000E4DC7">
          <w:rPr>
            <w:noProof/>
            <w:webHidden/>
          </w:rPr>
          <w:fldChar w:fldCharType="begin"/>
        </w:r>
        <w:r w:rsidR="000E4DC7">
          <w:rPr>
            <w:noProof/>
            <w:webHidden/>
          </w:rPr>
          <w:instrText xml:space="preserve"> PAGEREF _Toc96070699 \h </w:instrText>
        </w:r>
        <w:r w:rsidR="000E4DC7">
          <w:rPr>
            <w:noProof/>
            <w:webHidden/>
          </w:rPr>
        </w:r>
        <w:r w:rsidR="000E4DC7">
          <w:rPr>
            <w:noProof/>
            <w:webHidden/>
          </w:rPr>
          <w:fldChar w:fldCharType="separate"/>
        </w:r>
        <w:r w:rsidR="000E4DC7">
          <w:rPr>
            <w:noProof/>
            <w:webHidden/>
          </w:rPr>
          <w:t>20</w:t>
        </w:r>
        <w:r w:rsidR="000E4DC7">
          <w:rPr>
            <w:noProof/>
            <w:webHidden/>
          </w:rPr>
          <w:fldChar w:fldCharType="end"/>
        </w:r>
      </w:hyperlink>
    </w:p>
    <w:p w14:paraId="3501D7AE" w14:textId="0A1F1E17" w:rsidR="000E4DC7" w:rsidRDefault="0077061C">
      <w:pPr>
        <w:pStyle w:val="TableofFigures"/>
        <w:tabs>
          <w:tab w:val="right" w:leader="dot" w:pos="9350"/>
        </w:tabs>
        <w:rPr>
          <w:rFonts w:asciiTheme="minorHAnsi" w:hAnsiTheme="minorHAnsi"/>
          <w:noProof/>
        </w:rPr>
      </w:pPr>
      <w:hyperlink w:anchor="_Toc96070700" w:history="1">
        <w:r w:rsidR="000E4DC7" w:rsidRPr="000C405B">
          <w:rPr>
            <w:rStyle w:val="Hyperlink"/>
            <w:noProof/>
          </w:rPr>
          <w:t>Figure 9 - App Approval Process</w:t>
        </w:r>
        <w:r w:rsidR="000E4DC7">
          <w:rPr>
            <w:noProof/>
            <w:webHidden/>
          </w:rPr>
          <w:tab/>
        </w:r>
        <w:r w:rsidR="000E4DC7">
          <w:rPr>
            <w:noProof/>
            <w:webHidden/>
          </w:rPr>
          <w:fldChar w:fldCharType="begin"/>
        </w:r>
        <w:r w:rsidR="000E4DC7">
          <w:rPr>
            <w:noProof/>
            <w:webHidden/>
          </w:rPr>
          <w:instrText xml:space="preserve"> PAGEREF _Toc96070700 \h </w:instrText>
        </w:r>
        <w:r w:rsidR="000E4DC7">
          <w:rPr>
            <w:noProof/>
            <w:webHidden/>
          </w:rPr>
        </w:r>
        <w:r w:rsidR="000E4DC7">
          <w:rPr>
            <w:noProof/>
            <w:webHidden/>
          </w:rPr>
          <w:fldChar w:fldCharType="separate"/>
        </w:r>
        <w:r w:rsidR="000E4DC7">
          <w:rPr>
            <w:noProof/>
            <w:webHidden/>
          </w:rPr>
          <w:t>21</w:t>
        </w:r>
        <w:r w:rsidR="000E4DC7">
          <w:rPr>
            <w:noProof/>
            <w:webHidden/>
          </w:rPr>
          <w:fldChar w:fldCharType="end"/>
        </w:r>
      </w:hyperlink>
    </w:p>
    <w:p w14:paraId="36CC0A21" w14:textId="22BC061B" w:rsidR="00B8111B" w:rsidRPr="00B8111B" w:rsidRDefault="0047667E" w:rsidP="00B8111B">
      <w:r>
        <w:fldChar w:fldCharType="end"/>
      </w:r>
    </w:p>
    <w:p w14:paraId="0DB9FEC8" w14:textId="77777777" w:rsidR="00B8111B" w:rsidRPr="00B8111B" w:rsidRDefault="00B8111B" w:rsidP="00B8111B"/>
    <w:p w14:paraId="0DFCEB85" w14:textId="77777777" w:rsidR="00D97B3A" w:rsidRDefault="00D97B3A" w:rsidP="00D97B3A">
      <w:pPr>
        <w:pStyle w:val="Heading1Numbered"/>
      </w:pPr>
      <w:bookmarkStart w:id="2" w:name="_Toc71571294"/>
      <w:bookmarkStart w:id="3" w:name="_Toc96070657"/>
      <w:bookmarkStart w:id="4" w:name="_Toc462239212"/>
      <w:bookmarkStart w:id="5" w:name="_Toc463872875"/>
      <w:bookmarkStart w:id="6" w:name="_Toc478569851"/>
      <w:bookmarkStart w:id="7" w:name="_Toc462239218"/>
      <w:bookmarkStart w:id="8" w:name="_Toc463872881"/>
      <w:r>
        <w:lastRenderedPageBreak/>
        <w:t>Introduction</w:t>
      </w:r>
      <w:bookmarkEnd w:id="2"/>
      <w:bookmarkEnd w:id="3"/>
    </w:p>
    <w:p w14:paraId="31F27C69" w14:textId="1D2AF5A0" w:rsidR="007756BB" w:rsidRDefault="0050572E" w:rsidP="007756BB">
      <w:bookmarkStart w:id="9" w:name="_Toc71571296"/>
      <w:r>
        <w:t xml:space="preserve">Before a SharePoint Framework (SPFx) solution is published in the site collection or tenant application catalog, it must go through submission, </w:t>
      </w:r>
      <w:r w:rsidR="00824B76">
        <w:t>approval,</w:t>
      </w:r>
      <w:r>
        <w:t xml:space="preserve"> and deployment process. These processes are highly recommended and </w:t>
      </w:r>
      <w:r w:rsidR="00824B76">
        <w:t>are</w:t>
      </w:r>
      <w:r>
        <w:t xml:space="preserve"> meant to ensure that your app functions properly and that its page clearly describes its purpose and features. This document will go over the </w:t>
      </w:r>
      <w:r w:rsidR="008B7259">
        <w:t>approval</w:t>
      </w:r>
      <w:r>
        <w:t xml:space="preserve"> </w:t>
      </w:r>
      <w:r w:rsidR="007952D1">
        <w:t xml:space="preserve">and testing </w:t>
      </w:r>
      <w:r>
        <w:t>process</w:t>
      </w:r>
      <w:r w:rsidR="007952D1">
        <w:t>es</w:t>
      </w:r>
      <w:r>
        <w:t xml:space="preserve"> </w:t>
      </w:r>
      <w:r w:rsidR="00401F0A">
        <w:t>for a</w:t>
      </w:r>
      <w:r>
        <w:t xml:space="preserve"> SPFx solution.</w:t>
      </w:r>
    </w:p>
    <w:p w14:paraId="3F54257F" w14:textId="77777777" w:rsidR="00BE7572" w:rsidRDefault="00BE7572" w:rsidP="007756BB"/>
    <w:p w14:paraId="07B7C6CF" w14:textId="0DBBEE95" w:rsidR="00BE7572" w:rsidRDefault="001774DD" w:rsidP="00BE7572">
      <w:pPr>
        <w:pStyle w:val="Heading1Numbered"/>
      </w:pPr>
      <w:bookmarkStart w:id="10" w:name="_Toc96070658"/>
      <w:r>
        <w:lastRenderedPageBreak/>
        <w:t>App Submission</w:t>
      </w:r>
      <w:r w:rsidR="007A66D2">
        <w:t>/Approval</w:t>
      </w:r>
      <w:r>
        <w:t xml:space="preserve"> </w:t>
      </w:r>
      <w:r w:rsidR="000624B2">
        <w:t>Summary</w:t>
      </w:r>
      <w:bookmarkEnd w:id="10"/>
    </w:p>
    <w:p w14:paraId="2F82A591" w14:textId="77777777" w:rsidR="007A66D2" w:rsidRDefault="007A66D2" w:rsidP="007A66D2">
      <w:pPr>
        <w:keepNext/>
        <w:jc w:val="center"/>
      </w:pPr>
      <w:r>
        <w:object w:dxaOrig="5814" w:dyaOrig="9054" w14:anchorId="33F737F2">
          <v:shape id="_x0000_i1025" type="#_x0000_t75" style="width:291pt;height:453pt" o:ole="">
            <v:imagedata r:id="rId20" o:title=""/>
          </v:shape>
          <o:OLEObject Type="Embed" ProgID="Visio.Drawing.15" ShapeID="_x0000_i1025" DrawAspect="Content" ObjectID="_1707205251" r:id="rId21"/>
        </w:object>
      </w:r>
    </w:p>
    <w:p w14:paraId="20EB2C3E" w14:textId="79C4DAC2" w:rsidR="004D3A74" w:rsidRPr="004D3A74" w:rsidRDefault="007A66D2" w:rsidP="007A66D2">
      <w:pPr>
        <w:pStyle w:val="Caption"/>
        <w:jc w:val="center"/>
      </w:pPr>
      <w:bookmarkStart w:id="11" w:name="_Toc96070692"/>
      <w:r>
        <w:t xml:space="preserve">Figure </w:t>
      </w:r>
      <w:r w:rsidR="0077061C">
        <w:fldChar w:fldCharType="begin"/>
      </w:r>
      <w:r w:rsidR="0077061C">
        <w:instrText xml:space="preserve"> SEQ Figure \* ARABIC </w:instrText>
      </w:r>
      <w:r w:rsidR="0077061C">
        <w:fldChar w:fldCharType="separate"/>
      </w:r>
      <w:r w:rsidR="000E4DC7">
        <w:rPr>
          <w:noProof/>
        </w:rPr>
        <w:t>1</w:t>
      </w:r>
      <w:r w:rsidR="0077061C">
        <w:rPr>
          <w:noProof/>
        </w:rPr>
        <w:fldChar w:fldCharType="end"/>
      </w:r>
      <w:r>
        <w:t xml:space="preserve"> - App Submission/Approval Summary</w:t>
      </w:r>
      <w:bookmarkEnd w:id="11"/>
    </w:p>
    <w:p w14:paraId="1737D33E" w14:textId="17419F90" w:rsidR="00AF14A6" w:rsidRDefault="000C53B2" w:rsidP="007756BB">
      <w:r>
        <w:t xml:space="preserve">The app submission process will </w:t>
      </w:r>
      <w:r w:rsidR="00C040C8">
        <w:t>have a test site created for the developer</w:t>
      </w:r>
      <w:r w:rsidR="00F67810">
        <w:t>s to complete testing in the client’s environment</w:t>
      </w:r>
      <w:r w:rsidR="00C040C8">
        <w:t>.</w:t>
      </w:r>
      <w:r w:rsidR="00957045">
        <w:t xml:space="preserve"> </w:t>
      </w:r>
      <w:r w:rsidR="00E33779">
        <w:t xml:space="preserve">As part of the approval process, a </w:t>
      </w:r>
      <w:r w:rsidR="00957045">
        <w:t xml:space="preserve">test site </w:t>
      </w:r>
      <w:r w:rsidR="009E532A">
        <w:t>will be used to complete the test procedures</w:t>
      </w:r>
      <w:r w:rsidR="00E03E68">
        <w:t xml:space="preserve"> </w:t>
      </w:r>
      <w:r w:rsidR="0078747A">
        <w:t>to</w:t>
      </w:r>
      <w:r w:rsidR="00E03E68">
        <w:t xml:space="preserve"> </w:t>
      </w:r>
      <w:r w:rsidR="00A606B7">
        <w:t>validate</w:t>
      </w:r>
      <w:r w:rsidR="00E03E68">
        <w:t xml:space="preserve"> the app for deployment</w:t>
      </w:r>
      <w:r w:rsidR="00A606B7">
        <w:t xml:space="preserve"> to the </w:t>
      </w:r>
      <w:r w:rsidR="00757A42">
        <w:t>app catalog</w:t>
      </w:r>
      <w:r w:rsidR="004E3C8D">
        <w:t>.</w:t>
      </w:r>
    </w:p>
    <w:p w14:paraId="2844E9F0" w14:textId="20F5401A" w:rsidR="00140AFD" w:rsidRPr="009D1DE3" w:rsidRDefault="00140AFD" w:rsidP="00140AFD"/>
    <w:p w14:paraId="76CF6072" w14:textId="77777777" w:rsidR="00140AFD" w:rsidRDefault="00140AFD" w:rsidP="00140AFD">
      <w:pPr>
        <w:rPr>
          <w:rFonts w:asciiTheme="majorHAnsi" w:eastAsiaTheme="majorEastAsia" w:hAnsiTheme="majorHAnsi" w:cstheme="majorBidi"/>
          <w:color w:val="2E74B5" w:themeColor="accent1" w:themeShade="BF"/>
          <w:sz w:val="32"/>
          <w:szCs w:val="32"/>
        </w:rPr>
      </w:pPr>
      <w:r>
        <w:br w:type="page"/>
      </w:r>
    </w:p>
    <w:p w14:paraId="31F132C0" w14:textId="10E1A171" w:rsidR="008946CF" w:rsidRDefault="00AF0CFF" w:rsidP="00140AFD">
      <w:pPr>
        <w:pStyle w:val="Heading1Numbered"/>
      </w:pPr>
      <w:bookmarkStart w:id="12" w:name="_Ref95413323"/>
      <w:bookmarkStart w:id="13" w:name="_Toc96070659"/>
      <w:bookmarkStart w:id="14" w:name="_Toc94196216"/>
      <w:r>
        <w:lastRenderedPageBreak/>
        <w:t xml:space="preserve">SPFx </w:t>
      </w:r>
      <w:r w:rsidR="008946CF">
        <w:t>App Testing Policies</w:t>
      </w:r>
      <w:bookmarkEnd w:id="12"/>
      <w:bookmarkEnd w:id="13"/>
    </w:p>
    <w:p w14:paraId="5928C64E" w14:textId="689218AA" w:rsidR="008946CF" w:rsidRDefault="008946CF" w:rsidP="008946CF">
      <w:r>
        <w:t>This section will go over the test</w:t>
      </w:r>
      <w:r w:rsidR="004502D4">
        <w:t xml:space="preserve"> criteria </w:t>
      </w:r>
      <w:r>
        <w:t xml:space="preserve">the app </w:t>
      </w:r>
      <w:r w:rsidR="00161E72">
        <w:t>must/should</w:t>
      </w:r>
      <w:r>
        <w:t xml:space="preserve"> pass</w:t>
      </w:r>
      <w:r w:rsidR="00161E72">
        <w:t xml:space="preserve"> </w:t>
      </w:r>
      <w:r w:rsidR="009F56DF">
        <w:t xml:space="preserve">for </w:t>
      </w:r>
      <w:r w:rsidR="00F3379D">
        <w:t>a successful</w:t>
      </w:r>
      <w:r w:rsidR="009F56DF">
        <w:t xml:space="preserve"> deployment to the application catalog</w:t>
      </w:r>
      <w:r>
        <w:t>.</w:t>
      </w:r>
    </w:p>
    <w:p w14:paraId="499FAF1F" w14:textId="712122EF" w:rsidR="008946CF" w:rsidRPr="003155BC" w:rsidRDefault="008946CF" w:rsidP="008946CF">
      <w:pPr>
        <w:pStyle w:val="Heading2Numbered"/>
      </w:pPr>
      <w:bookmarkStart w:id="15" w:name="_Toc94196245"/>
      <w:bookmarkStart w:id="16" w:name="_Toc96070660"/>
      <w:r>
        <w:t>Required Checks</w:t>
      </w:r>
      <w:bookmarkEnd w:id="15"/>
      <w:bookmarkEnd w:id="16"/>
    </w:p>
    <w:p w14:paraId="0E0E0EA8" w14:textId="36E078AF" w:rsidR="008946CF" w:rsidRPr="009D1DE3" w:rsidRDefault="005F231D" w:rsidP="00740002">
      <w:r>
        <w:t>These policies will be required</w:t>
      </w:r>
      <w:r w:rsidR="00AF2A8E">
        <w:t xml:space="preserve"> for app deployment.</w:t>
      </w:r>
      <w:r w:rsidR="00A623AF">
        <w:br/>
      </w:r>
      <w:bookmarkStart w:id="17" w:name="_Toc94196246"/>
      <w:r w:rsidR="008946CF">
        <w:t>Test application in both root and non-root sites</w:t>
      </w:r>
      <w:bookmarkEnd w:id="17"/>
    </w:p>
    <w:p w14:paraId="4C550711" w14:textId="399A0D8B" w:rsidR="008946CF" w:rsidRPr="009D1DE3" w:rsidRDefault="008946CF" w:rsidP="008946CF">
      <w:r w:rsidRPr="009D1DE3">
        <w:t>When testing your application, verify that it's working as intended when installed both in the root site collection of a tenant as well as non-root sites. This will help you verify that it doesn't have any dependencies on specific site URLs.</w:t>
      </w:r>
    </w:p>
    <w:p w14:paraId="74FCEE51" w14:textId="03FC6471" w:rsidR="008946CF" w:rsidRPr="009D1DE3" w:rsidRDefault="008946CF" w:rsidP="008946CF">
      <w:pPr>
        <w:pStyle w:val="Heading3Numbered"/>
      </w:pPr>
      <w:bookmarkStart w:id="18" w:name="_Toc94196247"/>
      <w:bookmarkStart w:id="19" w:name="_Toc96070661"/>
      <w:r>
        <w:t xml:space="preserve">Test application in the required </w:t>
      </w:r>
      <w:r w:rsidR="008D18F1">
        <w:t>W</w:t>
      </w:r>
      <w:r w:rsidR="00C27DB8">
        <w:t>eb</w:t>
      </w:r>
      <w:r>
        <w:t xml:space="preserve"> browsers</w:t>
      </w:r>
      <w:bookmarkEnd w:id="18"/>
      <w:bookmarkEnd w:id="19"/>
    </w:p>
    <w:p w14:paraId="264F7CC8" w14:textId="7FCD30B2" w:rsidR="008946CF" w:rsidRPr="009D1DE3" w:rsidRDefault="008946CF" w:rsidP="008946CF">
      <w:r w:rsidRPr="009D1DE3">
        <w:t xml:space="preserve">When testing your application against checks described in the following section, verify that it works as expected on </w:t>
      </w:r>
      <w:r w:rsidR="007B60AC">
        <w:t>browsers available to the client’s GFE.</w:t>
      </w:r>
      <w:r w:rsidR="00DE0430">
        <w:t xml:space="preserve"> Additional testing in Teams will be required if the app is deployable to Teams.</w:t>
      </w:r>
    </w:p>
    <w:p w14:paraId="583C3976" w14:textId="77777777" w:rsidR="008946CF" w:rsidRPr="009D1DE3" w:rsidRDefault="008946CF" w:rsidP="008946CF">
      <w:pPr>
        <w:pStyle w:val="Heading3Numbered"/>
      </w:pPr>
      <w:bookmarkStart w:id="20" w:name="_Toc94196249"/>
      <w:bookmarkStart w:id="21" w:name="_Toc96070662"/>
      <w:r>
        <w:t>Web part should work in all hosts in which it is exposed</w:t>
      </w:r>
      <w:bookmarkEnd w:id="20"/>
      <w:bookmarkEnd w:id="21"/>
    </w:p>
    <w:p w14:paraId="19753D7C" w14:textId="3F0934DF" w:rsidR="008946CF" w:rsidRPr="009D1DE3" w:rsidRDefault="008946CF" w:rsidP="008946CF">
      <w:r w:rsidRPr="009D1DE3">
        <w:t>When building web parts using SharePoint Framework, you can choose </w:t>
      </w:r>
      <w:hyperlink r:id="rId22" w:history="1">
        <w:r w:rsidRPr="009D1DE3">
          <w:rPr>
            <w:rStyle w:val="Hyperlink"/>
          </w:rPr>
          <w:t>where they should be exposed</w:t>
        </w:r>
      </w:hyperlink>
      <w:r w:rsidRPr="009D1DE3">
        <w:t>. Before submitting your application for review, ensure that your web part works as intended in all these hosts.</w:t>
      </w:r>
      <w:r w:rsidR="00A5245D">
        <w:t xml:space="preserve"> </w:t>
      </w:r>
      <w:r w:rsidR="005213AB">
        <w:t>T</w:t>
      </w:r>
      <w:r w:rsidR="00A5245D">
        <w:t xml:space="preserve">he solution must work in both classic and modern pages. </w:t>
      </w:r>
    </w:p>
    <w:p w14:paraId="41C47AD0" w14:textId="77777777" w:rsidR="008946CF" w:rsidRPr="009D1DE3" w:rsidRDefault="008946CF" w:rsidP="008946CF">
      <w:pPr>
        <w:pStyle w:val="Heading3Numbered"/>
      </w:pPr>
      <w:bookmarkStart w:id="22" w:name="_Toc94196250"/>
      <w:bookmarkStart w:id="23" w:name="_Toc96070663"/>
      <w:r w:rsidRPr="009D1DE3">
        <w:t>All properties exposed in the property pane should be functional</w:t>
      </w:r>
      <w:bookmarkEnd w:id="22"/>
      <w:bookmarkEnd w:id="23"/>
    </w:p>
    <w:p w14:paraId="29A86351" w14:textId="2212E564" w:rsidR="008946CF" w:rsidRPr="007E05D6" w:rsidRDefault="007336BA" w:rsidP="008946CF">
      <w:r>
        <w:t>Web Part p</w:t>
      </w:r>
      <w:r w:rsidR="008946CF" w:rsidRPr="009D1DE3">
        <w:t xml:space="preserve">roperties exposed in the property pane of your web part should be meaningful. Changing their </w:t>
      </w:r>
      <w:r w:rsidR="00537D5D" w:rsidRPr="009D1DE3">
        <w:t>settings</w:t>
      </w:r>
      <w:r w:rsidR="008946CF" w:rsidRPr="009D1DE3">
        <w:t xml:space="preserve"> should clearly change the behavior of your web part.</w:t>
      </w:r>
    </w:p>
    <w:p w14:paraId="3BF6E787" w14:textId="77777777" w:rsidR="008946CF" w:rsidRPr="009D1DE3" w:rsidRDefault="008946CF" w:rsidP="008946CF">
      <w:pPr>
        <w:pStyle w:val="Heading3Numbered"/>
      </w:pPr>
      <w:bookmarkStart w:id="24" w:name="_Toc94196251"/>
      <w:bookmarkStart w:id="25" w:name="_Toc96070664"/>
      <w:r>
        <w:t>All URLs displayed in the web part must be working</w:t>
      </w:r>
      <w:bookmarkEnd w:id="24"/>
      <w:bookmarkEnd w:id="25"/>
    </w:p>
    <w:p w14:paraId="0A1CFC5D" w14:textId="77777777" w:rsidR="008946CF" w:rsidRPr="009D1DE3" w:rsidRDefault="008946CF" w:rsidP="008946CF">
      <w:r w:rsidRPr="009D1DE3">
        <w:t>If your web part shows URLs, they must be pointing to existing resources and must not lead to non-existent or error pages.</w:t>
      </w:r>
    </w:p>
    <w:p w14:paraId="150A38DB" w14:textId="77777777" w:rsidR="008946CF" w:rsidRPr="009D1DE3" w:rsidRDefault="008946CF" w:rsidP="008946CF">
      <w:pPr>
        <w:pStyle w:val="Heading3Numbered"/>
      </w:pPr>
      <w:bookmarkStart w:id="26" w:name="_Toc94196252"/>
      <w:bookmarkStart w:id="27" w:name="_Toc96070665"/>
      <w:r>
        <w:lastRenderedPageBreak/>
        <w:t>Application doesn't stop responding</w:t>
      </w:r>
      <w:bookmarkEnd w:id="26"/>
      <w:bookmarkEnd w:id="27"/>
    </w:p>
    <w:p w14:paraId="4433DE75" w14:textId="6DBD92A1" w:rsidR="008946CF" w:rsidRPr="009D1DE3" w:rsidRDefault="008946CF" w:rsidP="008946CF">
      <w:r w:rsidRPr="009D1DE3">
        <w:t>When using your application, it should</w:t>
      </w:r>
      <w:r w:rsidR="008A3434">
        <w:t xml:space="preserve"> fully </w:t>
      </w:r>
      <w:r w:rsidR="000E20FE">
        <w:t>engage</w:t>
      </w:r>
      <w:r w:rsidR="008A3434">
        <w:t xml:space="preserve"> </w:t>
      </w:r>
      <w:r w:rsidR="00044708">
        <w:t>in</w:t>
      </w:r>
      <w:r w:rsidRPr="009D1DE3">
        <w:t xml:space="preserve"> responding to users. If it needs to perform an operation that could take a moment to complete, it communicates this to the user.</w:t>
      </w:r>
    </w:p>
    <w:p w14:paraId="14EA117D" w14:textId="0601C190" w:rsidR="008946CF" w:rsidRPr="009D1DE3" w:rsidRDefault="008946CF" w:rsidP="008946CF">
      <w:pPr>
        <w:pStyle w:val="Heading3Numbered"/>
      </w:pPr>
      <w:bookmarkStart w:id="28" w:name="_Toc94196253"/>
      <w:bookmarkStart w:id="29" w:name="_Toc96070666"/>
      <w:r>
        <w:t xml:space="preserve">Is the solution </w:t>
      </w:r>
      <w:bookmarkEnd w:id="28"/>
      <w:bookmarkEnd w:id="29"/>
      <w:r>
        <w:t>complete</w:t>
      </w:r>
      <w:r w:rsidR="00820FEC">
        <w:t>d?</w:t>
      </w:r>
    </w:p>
    <w:p w14:paraId="72AD99DC" w14:textId="224C1889" w:rsidR="008946CF" w:rsidRPr="009D1DE3" w:rsidRDefault="00922558" w:rsidP="008946CF">
      <w:r>
        <w:t xml:space="preserve">The </w:t>
      </w:r>
      <w:r w:rsidR="008946CF" w:rsidRPr="009D1DE3">
        <w:t xml:space="preserve">solution </w:t>
      </w:r>
      <w:r w:rsidR="005374D5">
        <w:t xml:space="preserve">should have </w:t>
      </w:r>
      <w:r w:rsidR="008946CF" w:rsidRPr="009D1DE3">
        <w:t>all functionality as advertised in its description and screenshots</w:t>
      </w:r>
      <w:r w:rsidR="005374D5">
        <w:t>. This process is not meant to be used for developer testing</w:t>
      </w:r>
      <w:r w:rsidR="00751369">
        <w:t xml:space="preserve"> of an unfinished product</w:t>
      </w:r>
      <w:r w:rsidR="005374D5">
        <w:t>.</w:t>
      </w:r>
    </w:p>
    <w:p w14:paraId="08F488A2" w14:textId="4FFB1A1F" w:rsidR="008946CF" w:rsidRPr="009D1DE3" w:rsidRDefault="008946CF" w:rsidP="008946CF">
      <w:pPr>
        <w:pStyle w:val="Heading3Numbered"/>
      </w:pPr>
      <w:bookmarkStart w:id="30" w:name="_Toc94196254"/>
      <w:bookmarkStart w:id="31" w:name="_Toc96070667"/>
      <w:r>
        <w:t xml:space="preserve">Is the application's UI </w:t>
      </w:r>
      <w:bookmarkEnd w:id="30"/>
      <w:bookmarkEnd w:id="31"/>
      <w:r w:rsidR="00C36D98">
        <w:t>complete?</w:t>
      </w:r>
    </w:p>
    <w:p w14:paraId="40ED4B91" w14:textId="77777777" w:rsidR="001A12B4" w:rsidRDefault="008946CF" w:rsidP="008946CF">
      <w:r w:rsidRPr="009D1DE3">
        <w:t xml:space="preserve">The first impression users will have of your application will be by looking at its UI. </w:t>
      </w:r>
      <w:r w:rsidR="001A12B4">
        <w:t xml:space="preserve">The following items </w:t>
      </w:r>
      <w:r w:rsidR="004D68EC" w:rsidRPr="009D1DE3">
        <w:t xml:space="preserve">could give the impression that your application isn't </w:t>
      </w:r>
      <w:r w:rsidR="004D68EC">
        <w:t>completed</w:t>
      </w:r>
      <w:r w:rsidR="001A12B4">
        <w:t>:</w:t>
      </w:r>
    </w:p>
    <w:p w14:paraId="1A8CA315" w14:textId="6D1883FF" w:rsidR="003254A2" w:rsidRDefault="003254A2" w:rsidP="003254A2">
      <w:pPr>
        <w:pStyle w:val="ListParagraph"/>
        <w:numPr>
          <w:ilvl w:val="0"/>
          <w:numId w:val="51"/>
        </w:numPr>
      </w:pPr>
      <w:r>
        <w:t>I</w:t>
      </w:r>
      <w:r w:rsidR="008946CF" w:rsidRPr="009D1DE3">
        <w:t xml:space="preserve">t doesn't look </w:t>
      </w:r>
      <w:r w:rsidR="00537D5D" w:rsidRPr="009D1DE3">
        <w:t>polished,</w:t>
      </w:r>
      <w:r w:rsidR="001256CB">
        <w:t xml:space="preserve"> or</w:t>
      </w:r>
      <w:r w:rsidR="008946CF" w:rsidRPr="009D1DE3">
        <w:t xml:space="preserve"> some elements are misaligned</w:t>
      </w:r>
    </w:p>
    <w:p w14:paraId="282A5E22" w14:textId="7CD79A98" w:rsidR="008946CF" w:rsidRPr="009D1DE3" w:rsidRDefault="009C4B96" w:rsidP="00851C11">
      <w:pPr>
        <w:pStyle w:val="ListParagraph"/>
        <w:numPr>
          <w:ilvl w:val="0"/>
          <w:numId w:val="51"/>
        </w:numPr>
      </w:pPr>
      <w:r>
        <w:t>I</w:t>
      </w:r>
      <w:r w:rsidR="008946CF" w:rsidRPr="009D1DE3">
        <w:t xml:space="preserve">t uses many different </w:t>
      </w:r>
      <w:r w:rsidR="00537D5D" w:rsidRPr="009D1DE3">
        <w:t>fonts,</w:t>
      </w:r>
      <w:r w:rsidR="008946CF" w:rsidRPr="009D1DE3">
        <w:t xml:space="preserve"> or some placeholder text has not been replaced by its final value </w:t>
      </w:r>
    </w:p>
    <w:p w14:paraId="7C6A096D" w14:textId="552F07E6" w:rsidR="008946CF" w:rsidRPr="009D1DE3" w:rsidRDefault="008946CF" w:rsidP="008946CF">
      <w:pPr>
        <w:rPr>
          <w:b/>
          <w:bCs/>
        </w:rPr>
      </w:pPr>
      <w:r w:rsidRPr="009D1DE3">
        <w:rPr>
          <w:b/>
          <w:bCs/>
        </w:rPr>
        <w:t> Tip</w:t>
      </w:r>
      <w:r w:rsidR="008B4ABF">
        <w:rPr>
          <w:b/>
          <w:bCs/>
        </w:rPr>
        <w:t>:</w:t>
      </w:r>
    </w:p>
    <w:p w14:paraId="0AF89AF4" w14:textId="5F3E2BD9" w:rsidR="008946CF" w:rsidRPr="009D1DE3" w:rsidRDefault="008946CF" w:rsidP="00851C11">
      <w:pPr>
        <w:ind w:left="432"/>
      </w:pPr>
      <w:r w:rsidRPr="009D1DE3">
        <w:t>To ensure seamless integration with SharePoint and Teams, we recommend that you use Office UI Fabric which is the design language for Microsoft 365. For more information, see the </w:t>
      </w:r>
      <w:hyperlink r:id="rId23" w:history="1">
        <w:r w:rsidRPr="009D1DE3">
          <w:rPr>
            <w:rStyle w:val="Hyperlink"/>
            <w:b/>
          </w:rPr>
          <w:t>design</w:t>
        </w:r>
      </w:hyperlink>
      <w:r w:rsidRPr="009D1DE3">
        <w:t> section of this documentation.</w:t>
      </w:r>
    </w:p>
    <w:p w14:paraId="7E5D3BF5" w14:textId="77777777" w:rsidR="008946CF" w:rsidRPr="009D1DE3" w:rsidRDefault="008946CF" w:rsidP="008946CF">
      <w:pPr>
        <w:pStyle w:val="Heading3Numbered"/>
      </w:pPr>
      <w:bookmarkStart w:id="32" w:name="_Toc94196255"/>
      <w:bookmarkStart w:id="33" w:name="_Toc96070668"/>
      <w:r>
        <w:t>Verify that browsers don't block your pop-ups</w:t>
      </w:r>
      <w:bookmarkEnd w:id="32"/>
      <w:bookmarkEnd w:id="33"/>
    </w:p>
    <w:p w14:paraId="59D2247B" w14:textId="61428ABD" w:rsidR="008946CF" w:rsidRPr="009D1DE3" w:rsidRDefault="008946CF" w:rsidP="008946CF">
      <w:r w:rsidRPr="009D1DE3">
        <w:t>If your application uses pop-ups, verify</w:t>
      </w:r>
      <w:r w:rsidR="00AE3B68">
        <w:t xml:space="preserve"> </w:t>
      </w:r>
      <w:r w:rsidRPr="009D1DE3">
        <w:t>that browsers with default settings don't block them interrupting the user flow.</w:t>
      </w:r>
    </w:p>
    <w:p w14:paraId="6DCE73E6" w14:textId="77777777" w:rsidR="008946CF" w:rsidRPr="009D1DE3" w:rsidRDefault="008946CF" w:rsidP="008946CF">
      <w:pPr>
        <w:pStyle w:val="Heading3Numbered"/>
      </w:pPr>
      <w:bookmarkStart w:id="34" w:name="_Toc94196256"/>
      <w:bookmarkStart w:id="35" w:name="_Toc96070669"/>
      <w:r>
        <w:t>Correct first-launch experience</w:t>
      </w:r>
      <w:bookmarkEnd w:id="34"/>
      <w:bookmarkEnd w:id="35"/>
    </w:p>
    <w:p w14:paraId="24412A01" w14:textId="091FFF13" w:rsidR="008946CF" w:rsidRPr="009D1DE3" w:rsidRDefault="00E16C7E" w:rsidP="008946CF">
      <w:r>
        <w:t>Y</w:t>
      </w:r>
      <w:r w:rsidR="008946CF" w:rsidRPr="009D1DE3">
        <w:t xml:space="preserve">our application should work when launched for the first time. If it </w:t>
      </w:r>
      <w:r w:rsidR="00A128C9">
        <w:t>needs to</w:t>
      </w:r>
      <w:r w:rsidR="00A128C9" w:rsidRPr="009D1DE3">
        <w:t xml:space="preserve"> </w:t>
      </w:r>
      <w:r w:rsidR="008946CF" w:rsidRPr="009D1DE3">
        <w:t xml:space="preserve">be </w:t>
      </w:r>
      <w:r w:rsidR="00840CD3">
        <w:t>pre-</w:t>
      </w:r>
      <w:r w:rsidR="008946CF" w:rsidRPr="009D1DE3">
        <w:t xml:space="preserve">configured, clearly communicate </w:t>
      </w:r>
      <w:r w:rsidR="00A128C9">
        <w:t xml:space="preserve">the configuration </w:t>
      </w:r>
      <w:r w:rsidR="00365CF9">
        <w:t>settings and</w:t>
      </w:r>
      <w:r w:rsidR="00A128C9" w:rsidRPr="009D1DE3">
        <w:t xml:space="preserve"> </w:t>
      </w:r>
      <w:r w:rsidR="008946CF" w:rsidRPr="009D1DE3">
        <w:t>steps to the user. If the configuration is complex or requires additional information, provide clear instructions to help users set up your application.</w:t>
      </w:r>
    </w:p>
    <w:p w14:paraId="72F52E1E" w14:textId="77777777" w:rsidR="008946CF" w:rsidRPr="009D1DE3" w:rsidRDefault="008946CF" w:rsidP="008946CF">
      <w:pPr>
        <w:pStyle w:val="Heading3Numbered"/>
      </w:pPr>
      <w:bookmarkStart w:id="36" w:name="_Toc94196257"/>
      <w:bookmarkStart w:id="37" w:name="_Toc96070670"/>
      <w:r>
        <w:t>Test syncing to Teams</w:t>
      </w:r>
      <w:bookmarkEnd w:id="36"/>
      <w:bookmarkEnd w:id="37"/>
    </w:p>
    <w:p w14:paraId="1EAEF26C" w14:textId="5929C999" w:rsidR="005A771D" w:rsidRDefault="005A771D" w:rsidP="008946CF">
      <w:r>
        <w:t xml:space="preserve">Deploying a solution to Teams will require the SPFx solution to be deployed to the tenant app catalog and deployed to all sites. Due to this requirement, testing in Teams should be </w:t>
      </w:r>
      <w:r>
        <w:lastRenderedPageBreak/>
        <w:t xml:space="preserve">completed after the </w:t>
      </w:r>
      <w:r w:rsidR="005278B5">
        <w:t>app is approved for deployment. The SPFx webpart can still be tested in modern and classic pages</w:t>
      </w:r>
      <w:r w:rsidR="00F67A60">
        <w:t>.</w:t>
      </w:r>
    </w:p>
    <w:p w14:paraId="594C832A" w14:textId="0F80B168" w:rsidR="00353A0C" w:rsidRPr="009D1DE3" w:rsidRDefault="00E4143D" w:rsidP="008946CF">
      <w:r>
        <w:t>Once the SPFx webpart(s) are approved and deployed</w:t>
      </w:r>
      <w:r w:rsidR="008946CF" w:rsidRPr="009D1DE3">
        <w:t>, verify that they can be deployed to teams using the </w:t>
      </w:r>
      <w:r w:rsidR="008946CF" w:rsidRPr="009D1DE3">
        <w:rPr>
          <w:b/>
          <w:bCs/>
        </w:rPr>
        <w:t>Sync to Teams</w:t>
      </w:r>
      <w:r w:rsidR="008946CF" w:rsidRPr="009D1DE3">
        <w:t xml:space="preserve"> option in the App Catalog without any errors. After syncing the configuration to Teams, verify that all web parts are exposed in the Teams' App Catalog as intended, can be </w:t>
      </w:r>
      <w:r w:rsidR="00FD694D" w:rsidRPr="009D1DE3">
        <w:t>installed,</w:t>
      </w:r>
      <w:r w:rsidR="008946CF" w:rsidRPr="009D1DE3">
        <w:t xml:space="preserve"> and work as expected.</w:t>
      </w:r>
    </w:p>
    <w:p w14:paraId="215B1128" w14:textId="77777777" w:rsidR="008946CF" w:rsidRPr="009D1DE3" w:rsidRDefault="008946CF" w:rsidP="008946CF">
      <w:pPr>
        <w:pStyle w:val="Heading3Numbered"/>
      </w:pPr>
      <w:bookmarkStart w:id="38" w:name="_Toc94196258"/>
      <w:bookmarkStart w:id="39" w:name="_Toc96070671"/>
      <w:r>
        <w:t>Acquire account or license</w:t>
      </w:r>
      <w:bookmarkEnd w:id="38"/>
      <w:bookmarkEnd w:id="39"/>
    </w:p>
    <w:p w14:paraId="3DADF004" w14:textId="420C8C87" w:rsidR="008946CF" w:rsidRPr="009D1DE3" w:rsidRDefault="008942F4" w:rsidP="008946CF">
      <w:r>
        <w:t>Solutions requiring additional licensing will not be allowed</w:t>
      </w:r>
      <w:r w:rsidR="00DA1590">
        <w:t xml:space="preserve"> to be deployed.</w:t>
      </w:r>
    </w:p>
    <w:p w14:paraId="54DDA40A" w14:textId="77777777" w:rsidR="008946CF" w:rsidRPr="009D1DE3" w:rsidRDefault="008946CF" w:rsidP="008946CF">
      <w:pPr>
        <w:pStyle w:val="Heading3Numbered"/>
      </w:pPr>
      <w:bookmarkStart w:id="40" w:name="_Toc94196259"/>
      <w:bookmarkStart w:id="41" w:name="_Toc96070672"/>
      <w:r>
        <w:t>No demo content if free trial is included in the offering</w:t>
      </w:r>
      <w:bookmarkEnd w:id="40"/>
      <w:bookmarkEnd w:id="41"/>
    </w:p>
    <w:p w14:paraId="55EB04A0" w14:textId="58D0C3DD" w:rsidR="008946CF" w:rsidRPr="009D1DE3" w:rsidRDefault="007C5C46" w:rsidP="008946CF">
      <w:r>
        <w:t>Demo solutions and free trial apps will not be allowed to be deployed.</w:t>
      </w:r>
    </w:p>
    <w:p w14:paraId="341D44AB" w14:textId="77777777" w:rsidR="008946CF" w:rsidRPr="009D1DE3" w:rsidRDefault="008946CF" w:rsidP="008946CF">
      <w:pPr>
        <w:pStyle w:val="Heading2Numbered"/>
      </w:pPr>
      <w:bookmarkStart w:id="42" w:name="_Toc94196260"/>
      <w:bookmarkStart w:id="43" w:name="_Toc96070673"/>
      <w:r>
        <w:t>Recommended checks</w:t>
      </w:r>
      <w:bookmarkEnd w:id="42"/>
      <w:bookmarkEnd w:id="43"/>
    </w:p>
    <w:p w14:paraId="61E02617" w14:textId="62D7F4F5" w:rsidR="008946CF" w:rsidRPr="009D1DE3" w:rsidRDefault="00537D5D" w:rsidP="008946CF">
      <w:r w:rsidRPr="009D1DE3">
        <w:t>The following</w:t>
      </w:r>
      <w:r w:rsidR="008946CF" w:rsidRPr="009D1DE3">
        <w:t xml:space="preserve"> checks are recommended to pass. While a failed check in this category won't prevent you from publishing your application in the Marketplace, it might have a negative impact on end-user experience.</w:t>
      </w:r>
    </w:p>
    <w:p w14:paraId="6F22359E" w14:textId="77777777" w:rsidR="008946CF" w:rsidRPr="009D1DE3" w:rsidRDefault="008946CF" w:rsidP="008946CF">
      <w:pPr>
        <w:pStyle w:val="Heading3Numbered"/>
      </w:pPr>
      <w:bookmarkStart w:id="44" w:name="_Toc94196261"/>
      <w:bookmarkStart w:id="45" w:name="_Toc96070674"/>
      <w:r>
        <w:t>Web part icon should be 64x64px with transparent background</w:t>
      </w:r>
      <w:bookmarkEnd w:id="44"/>
      <w:bookmarkEnd w:id="45"/>
    </w:p>
    <w:p w14:paraId="0E6FD282" w14:textId="77777777" w:rsidR="008946CF" w:rsidRPr="009D1DE3" w:rsidRDefault="008946CF" w:rsidP="008946CF">
      <w:r w:rsidRPr="009D1DE3">
        <w:t>We recommend that you use a 64x64px image with transparent background for your web part's icon. This will allow it to be correctly displayed in the different UI modes in SharePoint.</w:t>
      </w:r>
    </w:p>
    <w:p w14:paraId="72EB6C1D" w14:textId="77777777" w:rsidR="008946CF" w:rsidRPr="009D1DE3" w:rsidRDefault="008946CF" w:rsidP="008946CF">
      <w:pPr>
        <w:pStyle w:val="Heading3Numbered"/>
      </w:pPr>
      <w:bookmarkStart w:id="46" w:name="_Toc94196262"/>
      <w:bookmarkStart w:id="47" w:name="_Toc96070675"/>
      <w:r>
        <w:t>Microsoft Teams logos will need to be using correct image sizes</w:t>
      </w:r>
      <w:bookmarkEnd w:id="46"/>
      <w:bookmarkEnd w:id="47"/>
    </w:p>
    <w:p w14:paraId="4C9F78CA" w14:textId="06F49805" w:rsidR="008946CF" w:rsidRPr="009D1DE3" w:rsidRDefault="008946CF" w:rsidP="008946CF">
      <w:r w:rsidRPr="009D1DE3">
        <w:t xml:space="preserve">If your solution contains components targeted for Microsoft Teams, they are expected to use the official image sizes based on Microsoft Teams guidance. </w:t>
      </w:r>
      <w:r w:rsidR="00DA1093">
        <w:t>The</w:t>
      </w:r>
      <w:r w:rsidR="00A84C01">
        <w:t xml:space="preserve"> </w:t>
      </w:r>
      <w:r w:rsidR="00FF635F">
        <w:t xml:space="preserve">size of </w:t>
      </w:r>
      <w:r w:rsidR="00A84C01">
        <w:t>o</w:t>
      </w:r>
      <w:r w:rsidRPr="009D1DE3">
        <w:t xml:space="preserve">utline image has to be </w:t>
      </w:r>
      <w:r w:rsidR="00866A7E">
        <w:t xml:space="preserve">at </w:t>
      </w:r>
      <w:r w:rsidRPr="009D1DE3">
        <w:t xml:space="preserve">32x32px and color image </w:t>
      </w:r>
      <w:r w:rsidR="00E363B8">
        <w:t>at</w:t>
      </w:r>
      <w:r w:rsidRPr="009D1DE3">
        <w:t xml:space="preserve"> 192x192px.</w:t>
      </w:r>
    </w:p>
    <w:p w14:paraId="1CE9B8B9" w14:textId="77777777" w:rsidR="008946CF" w:rsidRPr="009D1DE3" w:rsidRDefault="008946CF" w:rsidP="008946CF">
      <w:pPr>
        <w:pStyle w:val="Heading3Numbered"/>
      </w:pPr>
      <w:bookmarkStart w:id="48" w:name="_Toc94196263"/>
      <w:bookmarkStart w:id="49" w:name="_Toc96070676"/>
      <w:r>
        <w:t>Full page image must be sized properly</w:t>
      </w:r>
      <w:bookmarkEnd w:id="48"/>
      <w:bookmarkEnd w:id="49"/>
    </w:p>
    <w:p w14:paraId="4D6054CB" w14:textId="5A747836" w:rsidR="008946CF" w:rsidRPr="009D1DE3" w:rsidRDefault="008946CF" w:rsidP="008946CF">
      <w:r w:rsidRPr="009D1DE3">
        <w:t>If solution contains components</w:t>
      </w:r>
      <w:r w:rsidR="00C0438D">
        <w:t xml:space="preserve"> that </w:t>
      </w:r>
      <w:r w:rsidRPr="009D1DE3">
        <w:t>are targeted to be exposed as single part app pages, each of these components must have </w:t>
      </w:r>
      <w:proofErr w:type="spellStart"/>
      <w:r w:rsidRPr="009D1DE3">
        <w:t>fullPageAppIconImageUrl</w:t>
      </w:r>
      <w:proofErr w:type="spellEnd"/>
      <w:r w:rsidRPr="009D1DE3">
        <w:t> attribute with specific image designed to be used when new page is created in SharePoint. This image must be sized as 193x158px.</w:t>
      </w:r>
    </w:p>
    <w:p w14:paraId="03A1C372" w14:textId="77777777" w:rsidR="008946CF" w:rsidRPr="009D1DE3" w:rsidRDefault="008946CF" w:rsidP="008946CF">
      <w:pPr>
        <w:pStyle w:val="Heading3Numbered"/>
      </w:pPr>
      <w:bookmarkStart w:id="50" w:name="_Toc94196264"/>
      <w:bookmarkStart w:id="51" w:name="_Toc96070677"/>
      <w:r>
        <w:lastRenderedPageBreak/>
        <w:t>Web part should have a title that's configurable in the property pane</w:t>
      </w:r>
      <w:bookmarkEnd w:id="50"/>
      <w:bookmarkEnd w:id="51"/>
    </w:p>
    <w:p w14:paraId="6FD39BC4" w14:textId="77777777" w:rsidR="008946CF" w:rsidRPr="009D1DE3" w:rsidRDefault="008946CF" w:rsidP="008946CF">
      <w:r w:rsidRPr="009D1DE3">
        <w:t>We recommend that all web parts have a title that clearly describes the information the web part presents. Page authors should be able to adjust this title through property pane, so that if the web part is configurable, the title can correctly describe its contents.</w:t>
      </w:r>
    </w:p>
    <w:p w14:paraId="240BA69D" w14:textId="77777777" w:rsidR="008946CF" w:rsidRPr="009D1DE3" w:rsidRDefault="008946CF" w:rsidP="008946CF">
      <w:pPr>
        <w:rPr>
          <w:b/>
          <w:bCs/>
        </w:rPr>
      </w:pPr>
      <w:r w:rsidRPr="009D1DE3">
        <w:rPr>
          <w:b/>
          <w:bCs/>
        </w:rPr>
        <w:t> Tip</w:t>
      </w:r>
    </w:p>
    <w:p w14:paraId="6E03AAFA" w14:textId="6F24FFB1" w:rsidR="008946CF" w:rsidRPr="009D1DE3" w:rsidRDefault="008946CF" w:rsidP="00851C11">
      <w:pPr>
        <w:ind w:left="432"/>
      </w:pPr>
      <w:r w:rsidRPr="009D1DE3">
        <w:t>You can easily add a configurable title to your web part by using the </w:t>
      </w:r>
      <w:proofErr w:type="spellStart"/>
      <w:r w:rsidR="0077061C">
        <w:fldChar w:fldCharType="begin"/>
      </w:r>
      <w:r w:rsidR="0077061C">
        <w:instrText xml:space="preserve"> HYP</w:instrText>
      </w:r>
      <w:r w:rsidR="0077061C">
        <w:instrText xml:space="preserve">ERLINK "https://pnp.github.io/sp-dev-fx-controls-react/controls/WebPartTitle/" </w:instrText>
      </w:r>
      <w:r w:rsidR="0077061C">
        <w:fldChar w:fldCharType="separate"/>
      </w:r>
      <w:r w:rsidRPr="009D1DE3">
        <w:rPr>
          <w:rStyle w:val="Hyperlink"/>
          <w:b/>
        </w:rPr>
        <w:t>WebPartTitle</w:t>
      </w:r>
      <w:proofErr w:type="spellEnd"/>
      <w:r w:rsidR="0077061C">
        <w:rPr>
          <w:rStyle w:val="Hyperlink"/>
          <w:b/>
        </w:rPr>
        <w:fldChar w:fldCharType="end"/>
      </w:r>
      <w:r w:rsidRPr="009D1DE3">
        <w:t> PnP Reusable React control.</w:t>
      </w:r>
    </w:p>
    <w:p w14:paraId="1DC31FC6" w14:textId="77777777" w:rsidR="008946CF" w:rsidRPr="009D1DE3" w:rsidRDefault="008946CF" w:rsidP="008946CF">
      <w:pPr>
        <w:pStyle w:val="Heading3Numbered"/>
      </w:pPr>
      <w:bookmarkStart w:id="52" w:name="_Toc94196265"/>
      <w:bookmarkStart w:id="53" w:name="_Toc96070678"/>
      <w:r>
        <w:t>Properly handle different themes</w:t>
      </w:r>
      <w:bookmarkEnd w:id="52"/>
      <w:bookmarkEnd w:id="53"/>
    </w:p>
    <w:p w14:paraId="61A6B895" w14:textId="77777777" w:rsidR="008946CF" w:rsidRPr="009D1DE3" w:rsidRDefault="008946CF" w:rsidP="008946CF">
      <w:r w:rsidRPr="009D1DE3">
        <w:t>Your application should properly handle light- and dark-color themes. Switching between the different themes shouldn't have a negative effect on the usability of your application. While not supporting themes will not prevent you from publishing your app in the Marketplace, it's recommended that you support them to offer optimal user experience.</w:t>
      </w:r>
    </w:p>
    <w:p w14:paraId="54041B2C" w14:textId="77777777" w:rsidR="008946CF" w:rsidRPr="009D1DE3" w:rsidRDefault="008946CF" w:rsidP="008946CF">
      <w:pPr>
        <w:rPr>
          <w:b/>
          <w:bCs/>
        </w:rPr>
      </w:pPr>
      <w:r w:rsidRPr="009D1DE3">
        <w:rPr>
          <w:b/>
          <w:bCs/>
        </w:rPr>
        <w:t> Tip</w:t>
      </w:r>
    </w:p>
    <w:p w14:paraId="3C93482B" w14:textId="79721DA9" w:rsidR="008946CF" w:rsidRPr="009D1DE3" w:rsidRDefault="008946CF" w:rsidP="00851C11">
      <w:pPr>
        <w:ind w:left="432"/>
      </w:pPr>
      <w:r w:rsidRPr="009D1DE3">
        <w:t>For more information about using themes in your application, see the </w:t>
      </w:r>
      <w:hyperlink r:id="rId24" w:history="1">
        <w:r w:rsidRPr="009D1DE3">
          <w:rPr>
            <w:rStyle w:val="Hyperlink"/>
            <w:b/>
          </w:rPr>
          <w:t>Use theme colors in your SharePoint Framework customizations</w:t>
        </w:r>
      </w:hyperlink>
      <w:r w:rsidRPr="009D1DE3">
        <w:t> article.</w:t>
      </w:r>
    </w:p>
    <w:p w14:paraId="4FAC2895" w14:textId="235E00C1" w:rsidR="00D93922" w:rsidRDefault="00D93922" w:rsidP="00D93922">
      <w:pPr>
        <w:pStyle w:val="Heading2Numbered"/>
      </w:pPr>
      <w:bookmarkStart w:id="54" w:name="_Ref95413475"/>
      <w:bookmarkStart w:id="55" w:name="_Toc96070679"/>
      <w:r>
        <w:t>Test Case</w:t>
      </w:r>
      <w:r w:rsidR="0038756D">
        <w:t>s</w:t>
      </w:r>
      <w:r>
        <w:t xml:space="preserve"> Checklist</w:t>
      </w:r>
      <w:bookmarkEnd w:id="54"/>
      <w:bookmarkEnd w:id="55"/>
    </w:p>
    <w:p w14:paraId="1A9DB525" w14:textId="37E17034" w:rsidR="00D93922" w:rsidRDefault="00BA5EA0" w:rsidP="00D93922">
      <w:r>
        <w:t xml:space="preserve">The table below </w:t>
      </w:r>
      <w:r w:rsidR="00024323">
        <w:t xml:space="preserve">will be completed by the </w:t>
      </w:r>
      <w:r w:rsidR="002F6868">
        <w:t>submitter of the app</w:t>
      </w:r>
      <w:r w:rsidR="00BC2FA7">
        <w:t>l</w:t>
      </w:r>
      <w:r w:rsidR="005E2747">
        <w:t>ic</w:t>
      </w:r>
      <w:r w:rsidR="00BC2FA7">
        <w:t>ation</w:t>
      </w:r>
      <w:r w:rsidR="00D93922">
        <w:t>.</w:t>
      </w:r>
    </w:p>
    <w:tbl>
      <w:tblPr>
        <w:tblStyle w:val="TableGrid"/>
        <w:tblW w:w="0" w:type="auto"/>
        <w:tblLook w:val="04A0" w:firstRow="1" w:lastRow="0" w:firstColumn="1" w:lastColumn="0" w:noHBand="0" w:noVBand="1"/>
      </w:tblPr>
      <w:tblGrid>
        <w:gridCol w:w="2336"/>
        <w:gridCol w:w="2386"/>
        <w:gridCol w:w="3765"/>
        <w:gridCol w:w="873"/>
      </w:tblGrid>
      <w:tr w:rsidR="00D93922" w14:paraId="5D2AABA0" w14:textId="77777777" w:rsidTr="00D93922">
        <w:trPr>
          <w:cnfStyle w:val="100000000000" w:firstRow="1" w:lastRow="0" w:firstColumn="0" w:lastColumn="0" w:oddVBand="0" w:evenVBand="0" w:oddHBand="0" w:evenHBand="0" w:firstRowFirstColumn="0" w:firstRowLastColumn="0" w:lastRowFirstColumn="0" w:lastRowLastColumn="0"/>
        </w:trPr>
        <w:tc>
          <w:tcPr>
            <w:tcW w:w="2336" w:type="dxa"/>
          </w:tcPr>
          <w:p w14:paraId="2F3B1E31" w14:textId="77777777" w:rsidR="00D93922" w:rsidRPr="00131B34" w:rsidRDefault="00D93922" w:rsidP="00D93922">
            <w:pPr>
              <w:rPr>
                <w:b/>
                <w:bCs/>
              </w:rPr>
            </w:pPr>
            <w:r>
              <w:rPr>
                <w:b/>
                <w:bCs/>
              </w:rPr>
              <w:t>Test Case</w:t>
            </w:r>
          </w:p>
        </w:tc>
        <w:tc>
          <w:tcPr>
            <w:tcW w:w="2386" w:type="dxa"/>
          </w:tcPr>
          <w:p w14:paraId="0A01F7CD" w14:textId="77777777" w:rsidR="00D93922" w:rsidRPr="00E0079A" w:rsidRDefault="00D93922" w:rsidP="00D93922">
            <w:pPr>
              <w:rPr>
                <w:b/>
                <w:bCs/>
              </w:rPr>
            </w:pPr>
            <w:r>
              <w:rPr>
                <w:b/>
                <w:bCs/>
              </w:rPr>
              <w:t>Test Type</w:t>
            </w:r>
          </w:p>
        </w:tc>
        <w:tc>
          <w:tcPr>
            <w:tcW w:w="3765" w:type="dxa"/>
          </w:tcPr>
          <w:p w14:paraId="088C1738" w14:textId="77777777" w:rsidR="00D93922" w:rsidRPr="00E0079A" w:rsidRDefault="00D93922" w:rsidP="00D93922">
            <w:pPr>
              <w:rPr>
                <w:b/>
                <w:bCs/>
              </w:rPr>
            </w:pPr>
            <w:r>
              <w:rPr>
                <w:b/>
                <w:bCs/>
              </w:rPr>
              <w:t>Test Info</w:t>
            </w:r>
          </w:p>
        </w:tc>
        <w:tc>
          <w:tcPr>
            <w:tcW w:w="873" w:type="dxa"/>
          </w:tcPr>
          <w:p w14:paraId="0163651D" w14:textId="77777777" w:rsidR="00D93922" w:rsidRDefault="00D93922" w:rsidP="00D93922">
            <w:pPr>
              <w:rPr>
                <w:b/>
                <w:bCs/>
              </w:rPr>
            </w:pPr>
            <w:r>
              <w:rPr>
                <w:b/>
                <w:bCs/>
              </w:rPr>
              <w:t>Pass/Fail</w:t>
            </w:r>
          </w:p>
        </w:tc>
      </w:tr>
      <w:tr w:rsidR="00D93922" w14:paraId="17B47184" w14:textId="77777777" w:rsidTr="00D93922">
        <w:tc>
          <w:tcPr>
            <w:tcW w:w="2336" w:type="dxa"/>
          </w:tcPr>
          <w:p w14:paraId="49070BC4" w14:textId="77777777" w:rsidR="00D93922" w:rsidRDefault="00D93922" w:rsidP="00D93922">
            <w:r>
              <w:t>Tested in root site</w:t>
            </w:r>
          </w:p>
        </w:tc>
        <w:tc>
          <w:tcPr>
            <w:tcW w:w="2386" w:type="dxa"/>
          </w:tcPr>
          <w:p w14:paraId="2E5B4010" w14:textId="77777777" w:rsidR="00D93922" w:rsidRDefault="00D93922" w:rsidP="00D93922">
            <w:r>
              <w:t>Required</w:t>
            </w:r>
          </w:p>
        </w:tc>
        <w:tc>
          <w:tcPr>
            <w:tcW w:w="3765" w:type="dxa"/>
          </w:tcPr>
          <w:p w14:paraId="7DB561D4" w14:textId="77777777" w:rsidR="00D93922" w:rsidRDefault="00D93922" w:rsidP="00D93922">
            <w:r>
              <w:t>This must be done outside of the client’s tenant.</w:t>
            </w:r>
          </w:p>
        </w:tc>
        <w:tc>
          <w:tcPr>
            <w:tcW w:w="873" w:type="dxa"/>
          </w:tcPr>
          <w:p w14:paraId="3276EED0" w14:textId="77777777" w:rsidR="00D93922" w:rsidRDefault="00D93922" w:rsidP="00D93922"/>
        </w:tc>
      </w:tr>
      <w:tr w:rsidR="00D93922" w14:paraId="0E1123ED" w14:textId="77777777" w:rsidTr="00D93922">
        <w:tc>
          <w:tcPr>
            <w:tcW w:w="2336" w:type="dxa"/>
          </w:tcPr>
          <w:p w14:paraId="0073812A" w14:textId="77777777" w:rsidR="00D93922" w:rsidRDefault="00D93922" w:rsidP="00D93922">
            <w:r>
              <w:t>Tested in non-root site</w:t>
            </w:r>
          </w:p>
        </w:tc>
        <w:tc>
          <w:tcPr>
            <w:tcW w:w="2386" w:type="dxa"/>
          </w:tcPr>
          <w:p w14:paraId="6A2EE22D" w14:textId="77777777" w:rsidR="00D93922" w:rsidRDefault="00D93922" w:rsidP="00D93922">
            <w:r>
              <w:t>Required</w:t>
            </w:r>
          </w:p>
        </w:tc>
        <w:tc>
          <w:tcPr>
            <w:tcW w:w="3765" w:type="dxa"/>
          </w:tcPr>
          <w:p w14:paraId="23A7C1DA" w14:textId="77777777" w:rsidR="00D93922" w:rsidRDefault="00D93922" w:rsidP="00D93922">
            <w:r>
              <w:t>This must be done in the test site provided by the client.</w:t>
            </w:r>
          </w:p>
        </w:tc>
        <w:tc>
          <w:tcPr>
            <w:tcW w:w="873" w:type="dxa"/>
          </w:tcPr>
          <w:p w14:paraId="75C47D8B" w14:textId="77777777" w:rsidR="00D93922" w:rsidRDefault="00D93922" w:rsidP="00D93922"/>
        </w:tc>
      </w:tr>
      <w:tr w:rsidR="00D93922" w14:paraId="2C855725" w14:textId="77777777" w:rsidTr="00D93922">
        <w:tc>
          <w:tcPr>
            <w:tcW w:w="2336" w:type="dxa"/>
          </w:tcPr>
          <w:p w14:paraId="429BFA43" w14:textId="70EE3B5A" w:rsidR="00D93922" w:rsidRDefault="00D93922" w:rsidP="00D93922">
            <w:r>
              <w:t xml:space="preserve">Tested in Chrome, Edge (Classic), Edge (Chromium), IE, </w:t>
            </w:r>
            <w:r w:rsidR="000C5E13">
              <w:t>Firefox,</w:t>
            </w:r>
            <w:r>
              <w:t xml:space="preserve"> and Opera</w:t>
            </w:r>
          </w:p>
        </w:tc>
        <w:tc>
          <w:tcPr>
            <w:tcW w:w="2386" w:type="dxa"/>
          </w:tcPr>
          <w:p w14:paraId="74DCBAE5" w14:textId="77777777" w:rsidR="00D93922" w:rsidRDefault="00D93922" w:rsidP="00D93922">
            <w:r>
              <w:t>Required</w:t>
            </w:r>
          </w:p>
        </w:tc>
        <w:tc>
          <w:tcPr>
            <w:tcW w:w="3765" w:type="dxa"/>
          </w:tcPr>
          <w:p w14:paraId="52FAEC3C" w14:textId="77777777" w:rsidR="00D93922" w:rsidRDefault="00D93922" w:rsidP="00D93922">
            <w:r>
              <w:t>The app must be tested and working in the client’s browsers.</w:t>
            </w:r>
          </w:p>
        </w:tc>
        <w:tc>
          <w:tcPr>
            <w:tcW w:w="873" w:type="dxa"/>
          </w:tcPr>
          <w:p w14:paraId="7F459C2D" w14:textId="77777777" w:rsidR="00D93922" w:rsidRDefault="00D93922" w:rsidP="00D93922"/>
        </w:tc>
      </w:tr>
      <w:tr w:rsidR="00D93922" w14:paraId="088254A5" w14:textId="77777777" w:rsidTr="00D93922">
        <w:tc>
          <w:tcPr>
            <w:tcW w:w="2336" w:type="dxa"/>
          </w:tcPr>
          <w:p w14:paraId="126CF665" w14:textId="77777777" w:rsidR="00D93922" w:rsidRDefault="00D93922" w:rsidP="00D93922">
            <w:r>
              <w:t>Tested in a modern page</w:t>
            </w:r>
          </w:p>
        </w:tc>
        <w:tc>
          <w:tcPr>
            <w:tcW w:w="2386" w:type="dxa"/>
          </w:tcPr>
          <w:p w14:paraId="79352CE5" w14:textId="77777777" w:rsidR="00D93922" w:rsidRDefault="00D93922" w:rsidP="00D93922">
            <w:r>
              <w:t>Required</w:t>
            </w:r>
          </w:p>
        </w:tc>
        <w:tc>
          <w:tcPr>
            <w:tcW w:w="3765" w:type="dxa"/>
          </w:tcPr>
          <w:p w14:paraId="080853D7" w14:textId="77777777" w:rsidR="00D93922" w:rsidRDefault="00D93922" w:rsidP="00D93922">
            <w:r>
              <w:t>The app must work in a modern page.</w:t>
            </w:r>
          </w:p>
        </w:tc>
        <w:tc>
          <w:tcPr>
            <w:tcW w:w="873" w:type="dxa"/>
          </w:tcPr>
          <w:p w14:paraId="42852251" w14:textId="77777777" w:rsidR="00D93922" w:rsidRDefault="00D93922" w:rsidP="00D93922"/>
        </w:tc>
      </w:tr>
      <w:tr w:rsidR="00D93922" w14:paraId="2459893C" w14:textId="77777777" w:rsidTr="00D93922">
        <w:tc>
          <w:tcPr>
            <w:tcW w:w="2336" w:type="dxa"/>
          </w:tcPr>
          <w:p w14:paraId="0AF601E8" w14:textId="77777777" w:rsidR="00D93922" w:rsidRDefault="00D93922" w:rsidP="00D93922">
            <w:r>
              <w:t>Tested in a classic page</w:t>
            </w:r>
          </w:p>
        </w:tc>
        <w:tc>
          <w:tcPr>
            <w:tcW w:w="2386" w:type="dxa"/>
          </w:tcPr>
          <w:p w14:paraId="1AB3CB18" w14:textId="77777777" w:rsidR="00D93922" w:rsidRDefault="00D93922" w:rsidP="00D93922">
            <w:r>
              <w:t>Required</w:t>
            </w:r>
          </w:p>
        </w:tc>
        <w:tc>
          <w:tcPr>
            <w:tcW w:w="3765" w:type="dxa"/>
          </w:tcPr>
          <w:p w14:paraId="7E8318D4" w14:textId="77777777" w:rsidR="00D93922" w:rsidRDefault="00D93922" w:rsidP="00D93922">
            <w:r>
              <w:t>The app must work in a classic page.</w:t>
            </w:r>
          </w:p>
        </w:tc>
        <w:tc>
          <w:tcPr>
            <w:tcW w:w="873" w:type="dxa"/>
          </w:tcPr>
          <w:p w14:paraId="065C774D" w14:textId="77777777" w:rsidR="00D93922" w:rsidRDefault="00D93922" w:rsidP="00D93922"/>
        </w:tc>
      </w:tr>
      <w:tr w:rsidR="00D93922" w14:paraId="23497697" w14:textId="77777777" w:rsidTr="00D93922">
        <w:tc>
          <w:tcPr>
            <w:tcW w:w="2336" w:type="dxa"/>
          </w:tcPr>
          <w:p w14:paraId="19F2887C" w14:textId="77777777" w:rsidR="00D93922" w:rsidRDefault="00D93922" w:rsidP="00D93922">
            <w:r>
              <w:t>Tested in Teams</w:t>
            </w:r>
          </w:p>
        </w:tc>
        <w:tc>
          <w:tcPr>
            <w:tcW w:w="2386" w:type="dxa"/>
          </w:tcPr>
          <w:p w14:paraId="086AADAE" w14:textId="77777777" w:rsidR="00D93922" w:rsidRDefault="00D93922" w:rsidP="00D93922">
            <w:r>
              <w:t>Required</w:t>
            </w:r>
          </w:p>
        </w:tc>
        <w:tc>
          <w:tcPr>
            <w:tcW w:w="3765" w:type="dxa"/>
          </w:tcPr>
          <w:p w14:paraId="7F959B43" w14:textId="77777777" w:rsidR="00D93922" w:rsidRDefault="00D93922" w:rsidP="00D93922">
            <w:r>
              <w:t>The app must work in teams, if able to deploy to it.</w:t>
            </w:r>
          </w:p>
        </w:tc>
        <w:tc>
          <w:tcPr>
            <w:tcW w:w="873" w:type="dxa"/>
          </w:tcPr>
          <w:p w14:paraId="29725C3E" w14:textId="77777777" w:rsidR="00D93922" w:rsidRDefault="00D93922" w:rsidP="00D93922"/>
        </w:tc>
      </w:tr>
      <w:tr w:rsidR="00D93922" w14:paraId="0146FF4A" w14:textId="77777777" w:rsidTr="00D93922">
        <w:tc>
          <w:tcPr>
            <w:tcW w:w="2336" w:type="dxa"/>
          </w:tcPr>
          <w:p w14:paraId="54573DF2" w14:textId="77777777" w:rsidR="00D93922" w:rsidRDefault="00D93922" w:rsidP="00D93922">
            <w:r>
              <w:lastRenderedPageBreak/>
              <w:t>Valid webpart properties</w:t>
            </w:r>
          </w:p>
        </w:tc>
        <w:tc>
          <w:tcPr>
            <w:tcW w:w="2386" w:type="dxa"/>
          </w:tcPr>
          <w:p w14:paraId="31F04482" w14:textId="77777777" w:rsidR="00D93922" w:rsidRDefault="00D93922" w:rsidP="00D93922">
            <w:r>
              <w:t>Required</w:t>
            </w:r>
          </w:p>
        </w:tc>
        <w:tc>
          <w:tcPr>
            <w:tcW w:w="3765" w:type="dxa"/>
          </w:tcPr>
          <w:p w14:paraId="6980EFAA" w14:textId="77777777" w:rsidR="00D93922" w:rsidRDefault="00D93922" w:rsidP="00D93922">
            <w:r>
              <w:t>Validate the webpart properties are meaningful.</w:t>
            </w:r>
          </w:p>
        </w:tc>
        <w:tc>
          <w:tcPr>
            <w:tcW w:w="873" w:type="dxa"/>
          </w:tcPr>
          <w:p w14:paraId="12772EB1" w14:textId="77777777" w:rsidR="00D93922" w:rsidRDefault="00D93922" w:rsidP="00D93922"/>
        </w:tc>
      </w:tr>
      <w:tr w:rsidR="00D93922" w14:paraId="4E48AC0C" w14:textId="77777777" w:rsidTr="00D93922">
        <w:tc>
          <w:tcPr>
            <w:tcW w:w="2336" w:type="dxa"/>
          </w:tcPr>
          <w:p w14:paraId="1BBC7C32" w14:textId="6CF198C6" w:rsidR="00D93922" w:rsidRDefault="00D93922" w:rsidP="00D93922">
            <w:r>
              <w:t>Validate URLs</w:t>
            </w:r>
          </w:p>
        </w:tc>
        <w:tc>
          <w:tcPr>
            <w:tcW w:w="2386" w:type="dxa"/>
          </w:tcPr>
          <w:p w14:paraId="28F55A7D" w14:textId="77777777" w:rsidR="00D93922" w:rsidRDefault="00D93922" w:rsidP="00D93922">
            <w:r>
              <w:t>Required</w:t>
            </w:r>
          </w:p>
        </w:tc>
        <w:tc>
          <w:tcPr>
            <w:tcW w:w="3765" w:type="dxa"/>
          </w:tcPr>
          <w:p w14:paraId="679D47F5" w14:textId="59CB109F" w:rsidR="00D93922" w:rsidRDefault="00D93922" w:rsidP="00D93922">
            <w:r>
              <w:t>If URLs are present, validate that they work.</w:t>
            </w:r>
          </w:p>
        </w:tc>
        <w:tc>
          <w:tcPr>
            <w:tcW w:w="873" w:type="dxa"/>
          </w:tcPr>
          <w:p w14:paraId="17DE82B2" w14:textId="77777777" w:rsidR="00D93922" w:rsidRDefault="00D93922" w:rsidP="00D93922"/>
        </w:tc>
      </w:tr>
      <w:tr w:rsidR="00D93922" w14:paraId="27B58EF9" w14:textId="77777777" w:rsidTr="00D93922">
        <w:tc>
          <w:tcPr>
            <w:tcW w:w="2336" w:type="dxa"/>
          </w:tcPr>
          <w:p w14:paraId="54FD29D7" w14:textId="77777777" w:rsidR="00D93922" w:rsidRDefault="00D93922" w:rsidP="00D93922">
            <w:r>
              <w:t>Validate response time</w:t>
            </w:r>
          </w:p>
        </w:tc>
        <w:tc>
          <w:tcPr>
            <w:tcW w:w="2386" w:type="dxa"/>
          </w:tcPr>
          <w:p w14:paraId="0F3B0303" w14:textId="77777777" w:rsidR="00D93922" w:rsidRDefault="00D93922" w:rsidP="00D93922">
            <w:r>
              <w:t>Required</w:t>
            </w:r>
          </w:p>
        </w:tc>
        <w:tc>
          <w:tcPr>
            <w:tcW w:w="3765" w:type="dxa"/>
          </w:tcPr>
          <w:p w14:paraId="65EF3EC3" w14:textId="77777777" w:rsidR="00D93922" w:rsidRDefault="00D93922" w:rsidP="00D93922">
            <w:r>
              <w:t>The application should load within ten seconds. A wait screen is acceptable, but the page should load within ten seconds.</w:t>
            </w:r>
          </w:p>
        </w:tc>
        <w:tc>
          <w:tcPr>
            <w:tcW w:w="873" w:type="dxa"/>
          </w:tcPr>
          <w:p w14:paraId="2647B348" w14:textId="77777777" w:rsidR="00D93922" w:rsidRDefault="00D93922" w:rsidP="00D93922"/>
        </w:tc>
      </w:tr>
      <w:tr w:rsidR="00D93922" w14:paraId="2B5131F6" w14:textId="77777777" w:rsidTr="00D93922">
        <w:tc>
          <w:tcPr>
            <w:tcW w:w="2336" w:type="dxa"/>
          </w:tcPr>
          <w:p w14:paraId="7B3ABAAC" w14:textId="77777777" w:rsidR="00D93922" w:rsidRDefault="00D93922" w:rsidP="00D93922">
            <w:r>
              <w:t>Validate app description</w:t>
            </w:r>
          </w:p>
        </w:tc>
        <w:tc>
          <w:tcPr>
            <w:tcW w:w="2386" w:type="dxa"/>
          </w:tcPr>
          <w:p w14:paraId="17185EFC" w14:textId="77777777" w:rsidR="00D93922" w:rsidRDefault="00D93922" w:rsidP="00D93922">
            <w:r>
              <w:t>Required</w:t>
            </w:r>
          </w:p>
        </w:tc>
        <w:tc>
          <w:tcPr>
            <w:tcW w:w="3765" w:type="dxa"/>
          </w:tcPr>
          <w:p w14:paraId="1D009ED3" w14:textId="77777777" w:rsidR="00D93922" w:rsidRDefault="00D93922" w:rsidP="00D93922">
            <w:r>
              <w:t>Validate the description of the application matches its description.</w:t>
            </w:r>
          </w:p>
        </w:tc>
        <w:tc>
          <w:tcPr>
            <w:tcW w:w="873" w:type="dxa"/>
          </w:tcPr>
          <w:p w14:paraId="3BD9BDC0" w14:textId="77777777" w:rsidR="00D93922" w:rsidRDefault="00D93922" w:rsidP="00D93922"/>
        </w:tc>
      </w:tr>
      <w:tr w:rsidR="00D93922" w14:paraId="6DEA1F0D" w14:textId="77777777" w:rsidTr="00D93922">
        <w:tc>
          <w:tcPr>
            <w:tcW w:w="2336" w:type="dxa"/>
          </w:tcPr>
          <w:p w14:paraId="64F68195" w14:textId="77777777" w:rsidR="00D93922" w:rsidRDefault="00D93922" w:rsidP="00D93922">
            <w:r>
              <w:t>Validate user interface (UI)</w:t>
            </w:r>
          </w:p>
        </w:tc>
        <w:tc>
          <w:tcPr>
            <w:tcW w:w="2386" w:type="dxa"/>
          </w:tcPr>
          <w:p w14:paraId="5FD61B73" w14:textId="77777777" w:rsidR="00D93922" w:rsidRDefault="00D93922" w:rsidP="00D93922">
            <w:r>
              <w:t>Required</w:t>
            </w:r>
          </w:p>
        </w:tc>
        <w:tc>
          <w:tcPr>
            <w:tcW w:w="3765" w:type="dxa"/>
          </w:tcPr>
          <w:p w14:paraId="33E80151" w14:textId="77777777" w:rsidR="00D93922" w:rsidRDefault="00D93922" w:rsidP="00D93922">
            <w:r>
              <w:t>Ensure that the user interface is complete, and elements are not misaligned.</w:t>
            </w:r>
          </w:p>
        </w:tc>
        <w:tc>
          <w:tcPr>
            <w:tcW w:w="873" w:type="dxa"/>
          </w:tcPr>
          <w:p w14:paraId="66874189" w14:textId="77777777" w:rsidR="00D93922" w:rsidRDefault="00D93922" w:rsidP="00D93922"/>
        </w:tc>
      </w:tr>
      <w:tr w:rsidR="00D93922" w14:paraId="184875DD" w14:textId="77777777" w:rsidTr="00D93922">
        <w:tc>
          <w:tcPr>
            <w:tcW w:w="2336" w:type="dxa"/>
          </w:tcPr>
          <w:p w14:paraId="49B62058" w14:textId="77777777" w:rsidR="00D93922" w:rsidRDefault="00D93922" w:rsidP="00D93922">
            <w:r>
              <w:t>Validate pop-ups</w:t>
            </w:r>
          </w:p>
        </w:tc>
        <w:tc>
          <w:tcPr>
            <w:tcW w:w="2386" w:type="dxa"/>
          </w:tcPr>
          <w:p w14:paraId="6B03BC17" w14:textId="77777777" w:rsidR="00D93922" w:rsidRDefault="00D93922" w:rsidP="00D93922">
            <w:r>
              <w:t>Required</w:t>
            </w:r>
          </w:p>
        </w:tc>
        <w:tc>
          <w:tcPr>
            <w:tcW w:w="3765" w:type="dxa"/>
          </w:tcPr>
          <w:p w14:paraId="09539C52" w14:textId="77777777" w:rsidR="00D93922" w:rsidRDefault="00D93922" w:rsidP="00D93922">
            <w:r>
              <w:t>Validate that the application does not block any pop-ups created by the application.</w:t>
            </w:r>
          </w:p>
        </w:tc>
        <w:tc>
          <w:tcPr>
            <w:tcW w:w="873" w:type="dxa"/>
          </w:tcPr>
          <w:p w14:paraId="67A0A0DF" w14:textId="77777777" w:rsidR="00D93922" w:rsidRDefault="00D93922" w:rsidP="00D93922"/>
        </w:tc>
      </w:tr>
      <w:tr w:rsidR="00D93922" w14:paraId="1B4ABE97" w14:textId="77777777" w:rsidTr="00D93922">
        <w:tc>
          <w:tcPr>
            <w:tcW w:w="2336" w:type="dxa"/>
          </w:tcPr>
          <w:p w14:paraId="2EDE5383" w14:textId="77777777" w:rsidR="00D93922" w:rsidRDefault="00D93922" w:rsidP="00D93922">
            <w:r>
              <w:t>Validate installation</w:t>
            </w:r>
          </w:p>
        </w:tc>
        <w:tc>
          <w:tcPr>
            <w:tcW w:w="2386" w:type="dxa"/>
          </w:tcPr>
          <w:p w14:paraId="22369338" w14:textId="77777777" w:rsidR="00D93922" w:rsidRDefault="00D93922" w:rsidP="00D93922">
            <w:r>
              <w:t>Required</w:t>
            </w:r>
          </w:p>
        </w:tc>
        <w:tc>
          <w:tcPr>
            <w:tcW w:w="3765" w:type="dxa"/>
          </w:tcPr>
          <w:p w14:paraId="22BAA1E3" w14:textId="77777777" w:rsidR="00D93922" w:rsidRDefault="00D93922" w:rsidP="00D93922">
            <w:r>
              <w:t>Validate that the installation of the application.</w:t>
            </w:r>
          </w:p>
        </w:tc>
        <w:tc>
          <w:tcPr>
            <w:tcW w:w="873" w:type="dxa"/>
          </w:tcPr>
          <w:p w14:paraId="6CE1536F" w14:textId="77777777" w:rsidR="00D93922" w:rsidRDefault="00D93922" w:rsidP="00D93922"/>
        </w:tc>
      </w:tr>
      <w:tr w:rsidR="00D93922" w14:paraId="0AA85A04" w14:textId="77777777" w:rsidTr="00D93922">
        <w:tc>
          <w:tcPr>
            <w:tcW w:w="2336" w:type="dxa"/>
          </w:tcPr>
          <w:p w14:paraId="1D7E64AC" w14:textId="77777777" w:rsidR="00D93922" w:rsidRDefault="00D93922" w:rsidP="00D93922">
            <w:r>
              <w:t>Validate licensing</w:t>
            </w:r>
          </w:p>
        </w:tc>
        <w:tc>
          <w:tcPr>
            <w:tcW w:w="2386" w:type="dxa"/>
          </w:tcPr>
          <w:p w14:paraId="14E8EEB5" w14:textId="77777777" w:rsidR="00D93922" w:rsidRDefault="00D93922" w:rsidP="00D93922">
            <w:r>
              <w:t>Required</w:t>
            </w:r>
          </w:p>
        </w:tc>
        <w:tc>
          <w:tcPr>
            <w:tcW w:w="3765" w:type="dxa"/>
          </w:tcPr>
          <w:p w14:paraId="471A4F86" w14:textId="77777777" w:rsidR="00D93922" w:rsidRDefault="00D93922" w:rsidP="00D93922">
            <w:r>
              <w:t>Validate that no additional licenses are required by the application.</w:t>
            </w:r>
          </w:p>
        </w:tc>
        <w:tc>
          <w:tcPr>
            <w:tcW w:w="873" w:type="dxa"/>
          </w:tcPr>
          <w:p w14:paraId="5769A33E" w14:textId="77777777" w:rsidR="00D93922" w:rsidRDefault="00D93922" w:rsidP="00D93922"/>
        </w:tc>
      </w:tr>
      <w:tr w:rsidR="00D93922" w14:paraId="6B9C8BAD" w14:textId="77777777" w:rsidTr="00D93922">
        <w:tc>
          <w:tcPr>
            <w:tcW w:w="2336" w:type="dxa"/>
          </w:tcPr>
          <w:p w14:paraId="779212C8" w14:textId="506FDE45" w:rsidR="00D93922" w:rsidRDefault="00D93922" w:rsidP="00D93922">
            <w:r>
              <w:t xml:space="preserve">Validate </w:t>
            </w:r>
            <w:r w:rsidR="00CF4971">
              <w:t>application</w:t>
            </w:r>
            <w:r>
              <w:t xml:space="preserve"> icon</w:t>
            </w:r>
          </w:p>
        </w:tc>
        <w:tc>
          <w:tcPr>
            <w:tcW w:w="2386" w:type="dxa"/>
          </w:tcPr>
          <w:p w14:paraId="39E77FDD" w14:textId="77777777" w:rsidR="00D93922" w:rsidRDefault="00D93922" w:rsidP="00D93922">
            <w:r>
              <w:t>Optional</w:t>
            </w:r>
          </w:p>
        </w:tc>
        <w:tc>
          <w:tcPr>
            <w:tcW w:w="3765" w:type="dxa"/>
          </w:tcPr>
          <w:p w14:paraId="012108D9" w14:textId="13150D22" w:rsidR="00D93922" w:rsidRDefault="00D93922" w:rsidP="00D93922">
            <w:r>
              <w:t>Validate that the icon is 64x64 pixels.</w:t>
            </w:r>
          </w:p>
        </w:tc>
        <w:tc>
          <w:tcPr>
            <w:tcW w:w="873" w:type="dxa"/>
          </w:tcPr>
          <w:p w14:paraId="6B5D0BDA" w14:textId="77777777" w:rsidR="00D93922" w:rsidRDefault="00D93922" w:rsidP="00D93922"/>
        </w:tc>
      </w:tr>
      <w:tr w:rsidR="00D93922" w14:paraId="430AAD13" w14:textId="77777777" w:rsidTr="00D93922">
        <w:tc>
          <w:tcPr>
            <w:tcW w:w="2336" w:type="dxa"/>
          </w:tcPr>
          <w:p w14:paraId="6FA75D5D" w14:textId="77777777" w:rsidR="00D93922" w:rsidRDefault="00D93922" w:rsidP="00D93922">
            <w:r>
              <w:t>Validate the Teams logo</w:t>
            </w:r>
          </w:p>
        </w:tc>
        <w:tc>
          <w:tcPr>
            <w:tcW w:w="2386" w:type="dxa"/>
          </w:tcPr>
          <w:p w14:paraId="02B599D2" w14:textId="77777777" w:rsidR="00D93922" w:rsidRDefault="00D93922" w:rsidP="00D93922">
            <w:r>
              <w:t>Optional</w:t>
            </w:r>
          </w:p>
        </w:tc>
        <w:tc>
          <w:tcPr>
            <w:tcW w:w="3765" w:type="dxa"/>
          </w:tcPr>
          <w:p w14:paraId="0BDAC976" w14:textId="4F1230B4" w:rsidR="00D93922" w:rsidRDefault="00D93922" w:rsidP="00D93922">
            <w:r>
              <w:t>Ensure that the Teams application logo is of the correct size.</w:t>
            </w:r>
          </w:p>
        </w:tc>
        <w:tc>
          <w:tcPr>
            <w:tcW w:w="873" w:type="dxa"/>
          </w:tcPr>
          <w:p w14:paraId="636F61E0" w14:textId="77777777" w:rsidR="00D93922" w:rsidRDefault="00D93922" w:rsidP="00D93922"/>
        </w:tc>
      </w:tr>
      <w:tr w:rsidR="00D93922" w14:paraId="2491F7B7" w14:textId="77777777" w:rsidTr="00D93922">
        <w:tc>
          <w:tcPr>
            <w:tcW w:w="2336" w:type="dxa"/>
          </w:tcPr>
          <w:p w14:paraId="0B9E933D" w14:textId="77777777" w:rsidR="00D93922" w:rsidRDefault="00D93922" w:rsidP="00D93922">
            <w:r>
              <w:t>Validate sizing</w:t>
            </w:r>
          </w:p>
        </w:tc>
        <w:tc>
          <w:tcPr>
            <w:tcW w:w="2386" w:type="dxa"/>
          </w:tcPr>
          <w:p w14:paraId="5D833CC3" w14:textId="77777777" w:rsidR="00D93922" w:rsidRDefault="00D93922" w:rsidP="00D93922">
            <w:r>
              <w:t>Optional</w:t>
            </w:r>
          </w:p>
        </w:tc>
        <w:tc>
          <w:tcPr>
            <w:tcW w:w="3765" w:type="dxa"/>
          </w:tcPr>
          <w:p w14:paraId="0EBEE820" w14:textId="61F01BF7" w:rsidR="00D93922" w:rsidRDefault="00D93922" w:rsidP="00D93922">
            <w:r>
              <w:t xml:space="preserve">Validate that </w:t>
            </w:r>
            <w:r w:rsidR="00D0613F">
              <w:t xml:space="preserve">all </w:t>
            </w:r>
            <w:r>
              <w:t xml:space="preserve">images and the application </w:t>
            </w:r>
            <w:r w:rsidR="002464CF">
              <w:t>resize</w:t>
            </w:r>
            <w:r>
              <w:t xml:space="preserve"> correctly after the window is resized.</w:t>
            </w:r>
          </w:p>
        </w:tc>
        <w:tc>
          <w:tcPr>
            <w:tcW w:w="873" w:type="dxa"/>
          </w:tcPr>
          <w:p w14:paraId="4CDBBA96" w14:textId="77777777" w:rsidR="00D93922" w:rsidRDefault="00D93922" w:rsidP="00D93922"/>
        </w:tc>
      </w:tr>
      <w:tr w:rsidR="00D93922" w14:paraId="1D073FFE" w14:textId="77777777" w:rsidTr="00D93922">
        <w:tc>
          <w:tcPr>
            <w:tcW w:w="2336" w:type="dxa"/>
          </w:tcPr>
          <w:p w14:paraId="0ED8FE8D" w14:textId="77777777" w:rsidR="00D93922" w:rsidRDefault="00D93922" w:rsidP="00D93922">
            <w:r>
              <w:t>Validate themes</w:t>
            </w:r>
          </w:p>
        </w:tc>
        <w:tc>
          <w:tcPr>
            <w:tcW w:w="2386" w:type="dxa"/>
          </w:tcPr>
          <w:p w14:paraId="35AA1D3F" w14:textId="77777777" w:rsidR="00D93922" w:rsidRDefault="00D93922" w:rsidP="00D93922">
            <w:r>
              <w:t>Optional</w:t>
            </w:r>
          </w:p>
        </w:tc>
        <w:tc>
          <w:tcPr>
            <w:tcW w:w="3765" w:type="dxa"/>
          </w:tcPr>
          <w:p w14:paraId="5A30D24D" w14:textId="77777777" w:rsidR="00D93922" w:rsidRDefault="00D93922" w:rsidP="00D93922">
            <w:r>
              <w:t>Validate the application renders correctly when the theme changes.</w:t>
            </w:r>
          </w:p>
        </w:tc>
        <w:tc>
          <w:tcPr>
            <w:tcW w:w="873" w:type="dxa"/>
          </w:tcPr>
          <w:p w14:paraId="1E00BAB4" w14:textId="77777777" w:rsidR="00D93922" w:rsidRDefault="00D93922" w:rsidP="00D93922"/>
        </w:tc>
      </w:tr>
    </w:tbl>
    <w:p w14:paraId="3E4036D8" w14:textId="3570E401" w:rsidR="008946CF" w:rsidRPr="008946CF" w:rsidRDefault="008946CF" w:rsidP="008946CF"/>
    <w:p w14:paraId="7D0DC32F" w14:textId="7168A346" w:rsidR="00140AFD" w:rsidRDefault="00DA0C49" w:rsidP="00A65C69">
      <w:pPr>
        <w:pStyle w:val="Heading1Numbered"/>
      </w:pPr>
      <w:bookmarkStart w:id="56" w:name="_Toc94196266"/>
      <w:bookmarkStart w:id="57" w:name="_Ref94620514"/>
      <w:bookmarkStart w:id="58" w:name="_Ref95413344"/>
      <w:bookmarkStart w:id="59" w:name="_Toc96070680"/>
      <w:bookmarkEnd w:id="14"/>
      <w:r>
        <w:lastRenderedPageBreak/>
        <w:t xml:space="preserve">SPFx App </w:t>
      </w:r>
      <w:r w:rsidR="00E0034A">
        <w:t xml:space="preserve">Technical </w:t>
      </w:r>
      <w:r w:rsidR="00140AFD">
        <w:t>Review</w:t>
      </w:r>
      <w:bookmarkEnd w:id="56"/>
      <w:bookmarkEnd w:id="57"/>
      <w:bookmarkEnd w:id="58"/>
      <w:bookmarkEnd w:id="59"/>
    </w:p>
    <w:p w14:paraId="1405E6DA" w14:textId="71FC6C8A" w:rsidR="00140AFD" w:rsidRDefault="00C53098" w:rsidP="00140AFD">
      <w:r>
        <w:t xml:space="preserve">This section will give an overview of </w:t>
      </w:r>
      <w:r w:rsidR="00BA2C19">
        <w:t>reviewing a SPFx</w:t>
      </w:r>
      <w:r>
        <w:t xml:space="preserve"> application.</w:t>
      </w:r>
    </w:p>
    <w:p w14:paraId="70C63B5A" w14:textId="77777777" w:rsidR="00140AFD" w:rsidRPr="00AB7B8B" w:rsidRDefault="00140AFD" w:rsidP="00A65C69">
      <w:pPr>
        <w:pStyle w:val="Heading2Numbered"/>
      </w:pPr>
      <w:bookmarkStart w:id="60" w:name="_Toc94196268"/>
      <w:bookmarkStart w:id="61" w:name="_Toc96070681"/>
      <w:r>
        <w:t>Technical Review</w:t>
      </w:r>
      <w:bookmarkEnd w:id="60"/>
      <w:bookmarkEnd w:id="61"/>
    </w:p>
    <w:p w14:paraId="43A1342C" w14:textId="2796BBDB" w:rsidR="003671EF" w:rsidRPr="003671EF" w:rsidRDefault="00E45EB6" w:rsidP="003671EF">
      <w:r>
        <w:t>A</w:t>
      </w:r>
      <w:r w:rsidR="003671EF">
        <w:t xml:space="preserve"> technical review </w:t>
      </w:r>
      <w:r w:rsidR="00B61256">
        <w:t xml:space="preserve">of the SPFx application source code </w:t>
      </w:r>
      <w:r w:rsidR="003671EF">
        <w:t xml:space="preserve">will </w:t>
      </w:r>
      <w:r>
        <w:t xml:space="preserve">be </w:t>
      </w:r>
      <w:r w:rsidR="003671EF">
        <w:t>require</w:t>
      </w:r>
      <w:r>
        <w:t>d</w:t>
      </w:r>
      <w:r w:rsidR="00E21507">
        <w:t xml:space="preserve"> </w:t>
      </w:r>
      <w:r w:rsidR="00B61256">
        <w:t>before deploying the solution</w:t>
      </w:r>
      <w:r w:rsidR="00CA142D">
        <w:t>.</w:t>
      </w:r>
    </w:p>
    <w:p w14:paraId="7FDFED2B" w14:textId="77777777" w:rsidR="005E6767" w:rsidRDefault="00F41C7E" w:rsidP="00974420">
      <w:pPr>
        <w:pStyle w:val="Heading3Numbered"/>
      </w:pPr>
      <w:bookmarkStart w:id="62" w:name="_Toc96070682"/>
      <w:bookmarkStart w:id="63" w:name="_Toc94196269"/>
      <w:r>
        <w:t>Out of the Box</w:t>
      </w:r>
      <w:bookmarkEnd w:id="62"/>
    </w:p>
    <w:p w14:paraId="4C9A8607" w14:textId="195E878A" w:rsidR="00F41C7E" w:rsidRPr="00F41C7E" w:rsidRDefault="0020430D" w:rsidP="00F41C7E">
      <w:r>
        <w:t xml:space="preserve">To prevent </w:t>
      </w:r>
      <w:r w:rsidR="003959C7">
        <w:t xml:space="preserve">reinventing the wheel scenarios, </w:t>
      </w:r>
      <w:r w:rsidR="00440A76">
        <w:t xml:space="preserve">the application </w:t>
      </w:r>
      <w:r w:rsidR="00FE69E0">
        <w:t>should be analyzed and reject</w:t>
      </w:r>
      <w:r w:rsidR="003743AC">
        <w:t>ed</w:t>
      </w:r>
      <w:r w:rsidR="00FE69E0">
        <w:t xml:space="preserve"> </w:t>
      </w:r>
      <w:r w:rsidR="00A02D44">
        <w:t>when</w:t>
      </w:r>
      <w:r w:rsidR="0042730B">
        <w:t xml:space="preserve"> if</w:t>
      </w:r>
      <w:r w:rsidR="00CE6A93">
        <w:t xml:space="preserve"> the application features</w:t>
      </w:r>
      <w:r w:rsidR="00FE69E0">
        <w:t xml:space="preserve"> can be completed using out of the box methods.</w:t>
      </w:r>
    </w:p>
    <w:p w14:paraId="5F149AAD" w14:textId="2A3BD439" w:rsidR="00140AFD" w:rsidRDefault="00140AFD" w:rsidP="00974420">
      <w:pPr>
        <w:pStyle w:val="Heading3Numbered"/>
      </w:pPr>
      <w:bookmarkStart w:id="64" w:name="_Toc96070683"/>
      <w:r>
        <w:t xml:space="preserve">Review </w:t>
      </w:r>
      <w:r w:rsidR="0018565F">
        <w:t>Permission Requests</w:t>
      </w:r>
      <w:bookmarkEnd w:id="63"/>
      <w:bookmarkEnd w:id="64"/>
    </w:p>
    <w:p w14:paraId="0E6109EA" w14:textId="7F1628D9" w:rsidR="00C82E18" w:rsidRPr="00C82E18" w:rsidRDefault="00C82E18" w:rsidP="00C82E18">
      <w:r>
        <w:t>The permission requests can be found in the SPFx source code, under the “config/package-</w:t>
      </w:r>
      <w:proofErr w:type="spellStart"/>
      <w:r>
        <w:t>solution.json</w:t>
      </w:r>
      <w:proofErr w:type="spellEnd"/>
      <w:r>
        <w:t>” file.</w:t>
      </w:r>
    </w:p>
    <w:p w14:paraId="2C486186" w14:textId="4C813232" w:rsidR="003A5256" w:rsidRPr="003A5256" w:rsidRDefault="003A5256" w:rsidP="003A5256">
      <w:pPr>
        <w:pStyle w:val="Heading4Numbered"/>
      </w:pPr>
      <w:r>
        <w:t>App Requests</w:t>
      </w:r>
      <w:r w:rsidR="00CE2DEF">
        <w:t xml:space="preserve"> (Add-In)</w:t>
      </w:r>
    </w:p>
    <w:p w14:paraId="2332B41E" w14:textId="77777777" w:rsidR="00501C3B" w:rsidRDefault="00501C3B" w:rsidP="00501C3B">
      <w:pPr>
        <w:keepNext/>
        <w:jc w:val="center"/>
      </w:pPr>
      <w:r>
        <w:rPr>
          <w:noProof/>
        </w:rPr>
        <w:drawing>
          <wp:inline distT="0" distB="0" distL="0" distR="0" wp14:anchorId="2119C943" wp14:editId="285812C1">
            <wp:extent cx="5943600" cy="532765"/>
            <wp:effectExtent l="171450" t="171450" r="381000" b="381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ln>
                      <a:solidFill>
                        <a:schemeClr val="accent1"/>
                      </a:solidFill>
                    </a:ln>
                    <a:effectLst>
                      <a:outerShdw blurRad="292100" dist="139700" dir="2700000" algn="tl" rotWithShape="0">
                        <a:srgbClr val="333333">
                          <a:alpha val="65000"/>
                        </a:srgbClr>
                      </a:outerShdw>
                    </a:effectLst>
                  </pic:spPr>
                </pic:pic>
              </a:graphicData>
            </a:graphic>
          </wp:inline>
        </w:drawing>
      </w:r>
    </w:p>
    <w:p w14:paraId="2AEBB24B" w14:textId="429B7531" w:rsidR="00501C3B" w:rsidRDefault="00501C3B" w:rsidP="00501C3B">
      <w:pPr>
        <w:pStyle w:val="Caption"/>
        <w:jc w:val="center"/>
      </w:pPr>
      <w:bookmarkStart w:id="65" w:name="_Toc96070693"/>
      <w:r>
        <w:t xml:space="preserve">Figure </w:t>
      </w:r>
      <w:fldSimple w:instr=" SEQ Figure \* ARABIC ">
        <w:r w:rsidR="000E4DC7">
          <w:rPr>
            <w:noProof/>
          </w:rPr>
          <w:t>2</w:t>
        </w:r>
      </w:fldSimple>
      <w:r>
        <w:t xml:space="preserve"> </w:t>
      </w:r>
      <w:r w:rsidR="00592D46">
        <w:t>–</w:t>
      </w:r>
      <w:r>
        <w:t xml:space="preserve"> </w:t>
      </w:r>
      <w:r w:rsidR="00592D46">
        <w:t xml:space="preserve">App </w:t>
      </w:r>
      <w:r>
        <w:t>Permission Requests</w:t>
      </w:r>
      <w:bookmarkEnd w:id="65"/>
    </w:p>
    <w:p w14:paraId="4D4894A0" w14:textId="618461D5" w:rsidR="00CC0720" w:rsidRPr="00CC0720" w:rsidRDefault="00CE2DEF" w:rsidP="00CC0720">
      <w:r>
        <w:t>The app permission requests are used in SharePoint Add-Ins, also supported by the application catalog.</w:t>
      </w:r>
      <w:r w:rsidR="00517155">
        <w:t xml:space="preserve"> This method of authentication can be used to elevate permissions and run under the context of the app. </w:t>
      </w:r>
      <w:r w:rsidR="00CC0720">
        <w:t>If the application is utilizing app permission</w:t>
      </w:r>
      <w:r w:rsidR="00063382">
        <w:t xml:space="preserve"> request</w:t>
      </w:r>
      <w:r w:rsidR="00CC0720">
        <w:t xml:space="preserve">s, then the code should be investigated to ensure the client secret value isn’t within the code. </w:t>
      </w:r>
      <w:r w:rsidR="00807656">
        <w:t>It is recommended to use the Graph API or Azure to execute logic with an elevated permission</w:t>
      </w:r>
      <w:r w:rsidR="009B5793">
        <w:t xml:space="preserve"> outside the context of the user</w:t>
      </w:r>
      <w:r w:rsidR="00807656">
        <w:t>.</w:t>
      </w:r>
    </w:p>
    <w:p w14:paraId="7C09678C" w14:textId="4D8584D4" w:rsidR="00562F64" w:rsidRDefault="00562F64" w:rsidP="00562F64">
      <w:pPr>
        <w:pStyle w:val="Heading4Numbered"/>
      </w:pPr>
      <w:r>
        <w:lastRenderedPageBreak/>
        <w:t>Graph API Requests</w:t>
      </w:r>
    </w:p>
    <w:p w14:paraId="235C7CD1" w14:textId="77777777" w:rsidR="00562F64" w:rsidRDefault="00562F64" w:rsidP="00562F64">
      <w:pPr>
        <w:keepNext/>
        <w:jc w:val="center"/>
      </w:pPr>
      <w:r>
        <w:rPr>
          <w:noProof/>
        </w:rPr>
        <w:drawing>
          <wp:inline distT="0" distB="0" distL="0" distR="0" wp14:anchorId="49E0DDAA" wp14:editId="22341C75">
            <wp:extent cx="5943600" cy="3830955"/>
            <wp:effectExtent l="171450" t="171450" r="381000" b="37909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830955"/>
                    </a:xfrm>
                    <a:prstGeom prst="rect">
                      <a:avLst/>
                    </a:prstGeom>
                    <a:ln>
                      <a:solidFill>
                        <a:schemeClr val="accent1"/>
                      </a:solidFill>
                    </a:ln>
                    <a:effectLst>
                      <a:outerShdw blurRad="292100" dist="139700" dir="2700000" algn="tl" rotWithShape="0">
                        <a:srgbClr val="333333">
                          <a:alpha val="65000"/>
                        </a:srgbClr>
                      </a:outerShdw>
                    </a:effectLst>
                  </pic:spPr>
                </pic:pic>
              </a:graphicData>
            </a:graphic>
          </wp:inline>
        </w:drawing>
      </w:r>
    </w:p>
    <w:p w14:paraId="767C6F86" w14:textId="21E435FC" w:rsidR="00562F64" w:rsidRDefault="00562F64" w:rsidP="00562F64">
      <w:pPr>
        <w:pStyle w:val="Caption"/>
        <w:jc w:val="center"/>
      </w:pPr>
      <w:bookmarkStart w:id="66" w:name="_Toc96070694"/>
      <w:r>
        <w:t xml:space="preserve">Figure </w:t>
      </w:r>
      <w:fldSimple w:instr=" SEQ Figure \* ARABIC ">
        <w:r w:rsidR="000E4DC7">
          <w:rPr>
            <w:noProof/>
          </w:rPr>
          <w:t>3</w:t>
        </w:r>
      </w:fldSimple>
      <w:r>
        <w:t xml:space="preserve"> - Graph API Permission Requests</w:t>
      </w:r>
      <w:bookmarkEnd w:id="66"/>
    </w:p>
    <w:p w14:paraId="2096C319" w14:textId="785B742D" w:rsidR="00562F64" w:rsidRPr="00562F64" w:rsidRDefault="00562F64" w:rsidP="00562F64">
      <w:r>
        <w:t>The Graph API will require the permissions</w:t>
      </w:r>
      <w:r w:rsidR="00752E35">
        <w:t xml:space="preserve"> to be specified. This will ensure that the application can only do what the application is requesting permissions for. Review the </w:t>
      </w:r>
      <w:r w:rsidR="00553398">
        <w:t>Graph API permission requests, as shown in the figure below.</w:t>
      </w:r>
    </w:p>
    <w:p w14:paraId="09244CE5" w14:textId="5EE95FBB" w:rsidR="005B3FFF" w:rsidRDefault="00B1777D" w:rsidP="005B3FFF">
      <w:pPr>
        <w:keepNext/>
        <w:jc w:val="center"/>
      </w:pPr>
      <w:r>
        <w:rPr>
          <w:noProof/>
        </w:rPr>
        <w:lastRenderedPageBreak/>
        <w:drawing>
          <wp:inline distT="0" distB="0" distL="0" distR="0" wp14:anchorId="3A0A64A6" wp14:editId="64FC5171">
            <wp:extent cx="5943600" cy="3923665"/>
            <wp:effectExtent l="171450" t="171450" r="381000" b="381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923665"/>
                    </a:xfrm>
                    <a:prstGeom prst="rect">
                      <a:avLst/>
                    </a:prstGeom>
                    <a:ln>
                      <a:solidFill>
                        <a:schemeClr val="accent1"/>
                      </a:solidFill>
                    </a:ln>
                    <a:effectLst>
                      <a:outerShdw blurRad="292100" dist="139700" dir="2700000" algn="tl" rotWithShape="0">
                        <a:srgbClr val="333333">
                          <a:alpha val="65000"/>
                        </a:srgbClr>
                      </a:outerShdw>
                    </a:effectLst>
                  </pic:spPr>
                </pic:pic>
              </a:graphicData>
            </a:graphic>
          </wp:inline>
        </w:drawing>
      </w:r>
    </w:p>
    <w:p w14:paraId="6F92023B" w14:textId="31ADA911" w:rsidR="008714A9" w:rsidRDefault="005B3FFF" w:rsidP="008714A9">
      <w:pPr>
        <w:pStyle w:val="Caption"/>
        <w:jc w:val="center"/>
      </w:pPr>
      <w:bookmarkStart w:id="67" w:name="_Toc96070695"/>
      <w:r>
        <w:t xml:space="preserve">Figure </w:t>
      </w:r>
      <w:fldSimple w:instr=" SEQ Figure \* ARABIC ">
        <w:r w:rsidR="000E4DC7">
          <w:rPr>
            <w:noProof/>
          </w:rPr>
          <w:t>4</w:t>
        </w:r>
      </w:fldSimple>
      <w:r>
        <w:t xml:space="preserve"> - Web API Permission Requests</w:t>
      </w:r>
      <w:bookmarkEnd w:id="67"/>
    </w:p>
    <w:p w14:paraId="5C5DCEC2" w14:textId="308A8163" w:rsidR="008714A9" w:rsidRPr="008714A9" w:rsidRDefault="008714A9" w:rsidP="008714A9">
      <w:r>
        <w:t>Requests for read all</w:t>
      </w:r>
      <w:r w:rsidR="006D0178">
        <w:t>, as shown above, shouldn’t be allowed. This will allow the app to access all data in the tenant, and not based on the permissions of the user.</w:t>
      </w:r>
    </w:p>
    <w:p w14:paraId="1107498D" w14:textId="77777777" w:rsidR="005B3FFF" w:rsidRDefault="005B3FFF" w:rsidP="005B3FFF">
      <w:pPr>
        <w:pStyle w:val="Heading3Numbered"/>
      </w:pPr>
      <w:bookmarkStart w:id="68" w:name="_Toc94196270"/>
      <w:bookmarkStart w:id="69" w:name="_Toc96070684"/>
      <w:r>
        <w:lastRenderedPageBreak/>
        <w:t xml:space="preserve">Review all instances of </w:t>
      </w:r>
      <w:proofErr w:type="spellStart"/>
      <w:r>
        <w:t>AadHttpClient</w:t>
      </w:r>
      <w:bookmarkEnd w:id="68"/>
      <w:bookmarkEnd w:id="69"/>
      <w:proofErr w:type="spellEnd"/>
    </w:p>
    <w:p w14:paraId="5E778D1C" w14:textId="77777777" w:rsidR="00801DD2" w:rsidRDefault="00801DD2" w:rsidP="00801DD2">
      <w:pPr>
        <w:keepNext/>
        <w:jc w:val="center"/>
      </w:pPr>
      <w:r w:rsidRPr="00801DD2">
        <w:rPr>
          <w:noProof/>
        </w:rPr>
        <w:drawing>
          <wp:inline distT="0" distB="0" distL="0" distR="0" wp14:anchorId="0E51ED56" wp14:editId="29441CF6">
            <wp:extent cx="5943600" cy="454152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8"/>
                    <a:stretch>
                      <a:fillRect/>
                    </a:stretch>
                  </pic:blipFill>
                  <pic:spPr>
                    <a:xfrm>
                      <a:off x="0" y="0"/>
                      <a:ext cx="5943600" cy="4541520"/>
                    </a:xfrm>
                    <a:prstGeom prst="rect">
                      <a:avLst/>
                    </a:prstGeom>
                  </pic:spPr>
                </pic:pic>
              </a:graphicData>
            </a:graphic>
          </wp:inline>
        </w:drawing>
      </w:r>
    </w:p>
    <w:p w14:paraId="3F51028C" w14:textId="31FD239A" w:rsidR="00140AFD" w:rsidRDefault="00801DD2" w:rsidP="00801DD2">
      <w:pPr>
        <w:pStyle w:val="Caption"/>
        <w:jc w:val="center"/>
      </w:pPr>
      <w:bookmarkStart w:id="70" w:name="_Toc96070696"/>
      <w:r>
        <w:t xml:space="preserve">Figure </w:t>
      </w:r>
      <w:r w:rsidR="0077061C">
        <w:fldChar w:fldCharType="begin"/>
      </w:r>
      <w:r w:rsidR="0077061C">
        <w:instrText xml:space="preserve"> SEQ Figure \* ARABIC </w:instrText>
      </w:r>
      <w:r w:rsidR="0077061C">
        <w:fldChar w:fldCharType="separate"/>
      </w:r>
      <w:r w:rsidR="000E4DC7">
        <w:rPr>
          <w:noProof/>
        </w:rPr>
        <w:t>5</w:t>
      </w:r>
      <w:r w:rsidR="0077061C">
        <w:rPr>
          <w:noProof/>
        </w:rPr>
        <w:fldChar w:fldCharType="end"/>
      </w:r>
      <w:r>
        <w:t xml:space="preserve"> - API Permission Requests</w:t>
      </w:r>
      <w:bookmarkEnd w:id="70"/>
    </w:p>
    <w:p w14:paraId="793CABC0" w14:textId="3531F81C" w:rsidR="00801DD2" w:rsidRPr="007C5A9E" w:rsidRDefault="00A72D15" w:rsidP="00140AFD">
      <w:r>
        <w:t xml:space="preserve">The web </w:t>
      </w:r>
      <w:proofErr w:type="spellStart"/>
      <w:r>
        <w:t>api</w:t>
      </w:r>
      <w:proofErr w:type="spellEnd"/>
      <w:r>
        <w:t xml:space="preserve"> permission requests can be pointed to a custom API. Azure functions would be an example of </w:t>
      </w:r>
      <w:r w:rsidR="00944860">
        <w:t>a custom API which can be utilized to elevate permissions and execute the request under a different context.</w:t>
      </w:r>
      <w:r w:rsidR="0080350E">
        <w:t xml:space="preserve"> Review the justification and </w:t>
      </w:r>
      <w:r w:rsidR="00344340">
        <w:t>logic of the API</w:t>
      </w:r>
      <w:r w:rsidR="00A75337">
        <w:t xml:space="preserve"> to ensure they match</w:t>
      </w:r>
      <w:r w:rsidR="00344340">
        <w:t>.</w:t>
      </w:r>
    </w:p>
    <w:p w14:paraId="21DB8BB4" w14:textId="55400BF4" w:rsidR="00140AFD" w:rsidRDefault="00140AFD" w:rsidP="00974420">
      <w:pPr>
        <w:pStyle w:val="Heading3Numbered"/>
      </w:pPr>
      <w:bookmarkStart w:id="71" w:name="_Toc94196271"/>
      <w:bookmarkStart w:id="72" w:name="_Toc96070685"/>
      <w:r>
        <w:lastRenderedPageBreak/>
        <w:t xml:space="preserve">Review all “externals” entries in </w:t>
      </w:r>
      <w:proofErr w:type="spellStart"/>
      <w:r>
        <w:t>config.json</w:t>
      </w:r>
      <w:bookmarkEnd w:id="71"/>
      <w:bookmarkEnd w:id="72"/>
      <w:proofErr w:type="spellEnd"/>
    </w:p>
    <w:p w14:paraId="099D5AC8" w14:textId="77777777" w:rsidR="009F1A6F" w:rsidRDefault="009F1A6F" w:rsidP="009F1A6F">
      <w:pPr>
        <w:keepNext/>
        <w:jc w:val="center"/>
      </w:pPr>
      <w:r w:rsidRPr="009F1A6F">
        <w:rPr>
          <w:noProof/>
        </w:rPr>
        <w:drawing>
          <wp:inline distT="0" distB="0" distL="0" distR="0" wp14:anchorId="213724AE" wp14:editId="7114803E">
            <wp:extent cx="5943600" cy="314071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9"/>
                    <a:stretch>
                      <a:fillRect/>
                    </a:stretch>
                  </pic:blipFill>
                  <pic:spPr>
                    <a:xfrm>
                      <a:off x="0" y="0"/>
                      <a:ext cx="5943600" cy="3140710"/>
                    </a:xfrm>
                    <a:prstGeom prst="rect">
                      <a:avLst/>
                    </a:prstGeom>
                  </pic:spPr>
                </pic:pic>
              </a:graphicData>
            </a:graphic>
          </wp:inline>
        </w:drawing>
      </w:r>
    </w:p>
    <w:p w14:paraId="3FA5FA4B" w14:textId="1920CEFA" w:rsidR="009F1A6F" w:rsidRPr="009F1A6F" w:rsidRDefault="009F1A6F" w:rsidP="009F1A6F">
      <w:pPr>
        <w:pStyle w:val="Caption"/>
        <w:jc w:val="center"/>
      </w:pPr>
      <w:bookmarkStart w:id="73" w:name="_Toc96070697"/>
      <w:r>
        <w:t xml:space="preserve">Figure </w:t>
      </w:r>
      <w:fldSimple w:instr=" SEQ Figure \* ARABIC ">
        <w:r w:rsidR="000E4DC7">
          <w:rPr>
            <w:noProof/>
          </w:rPr>
          <w:t>6</w:t>
        </w:r>
      </w:fldSimple>
      <w:r>
        <w:t xml:space="preserve"> - External Library References</w:t>
      </w:r>
      <w:bookmarkEnd w:id="73"/>
    </w:p>
    <w:p w14:paraId="3F1E32CA" w14:textId="6BC2E52B" w:rsidR="00140AFD" w:rsidRPr="00C07C8F" w:rsidRDefault="00AA727B" w:rsidP="00140AFD">
      <w:r>
        <w:t>Review the external libraries consumed by this library.</w:t>
      </w:r>
      <w:r w:rsidR="00C46AAE">
        <w:t xml:space="preserve"> Refer to section 2.3 of the App Submission guide for additional information on external libraries.</w:t>
      </w:r>
    </w:p>
    <w:p w14:paraId="048F5511" w14:textId="775C76A3" w:rsidR="00140AFD" w:rsidRDefault="00140AFD" w:rsidP="00974420">
      <w:pPr>
        <w:pStyle w:val="Heading3Numbered"/>
      </w:pPr>
      <w:bookmarkStart w:id="74" w:name="_Toc94196272"/>
      <w:bookmarkStart w:id="75" w:name="_Toc96070686"/>
      <w:r>
        <w:lastRenderedPageBreak/>
        <w:t>Review all Import Statements</w:t>
      </w:r>
      <w:bookmarkEnd w:id="74"/>
      <w:bookmarkEnd w:id="75"/>
    </w:p>
    <w:p w14:paraId="7CE2591B" w14:textId="77777777" w:rsidR="002D0B79" w:rsidRDefault="002D0B79" w:rsidP="002D0B79">
      <w:pPr>
        <w:keepNext/>
        <w:jc w:val="center"/>
      </w:pPr>
      <w:r w:rsidRPr="002D0B79">
        <w:rPr>
          <w:noProof/>
        </w:rPr>
        <w:drawing>
          <wp:inline distT="0" distB="0" distL="0" distR="0" wp14:anchorId="094E7502" wp14:editId="21EB882C">
            <wp:extent cx="5038222" cy="3332001"/>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0"/>
                    <a:stretch>
                      <a:fillRect/>
                    </a:stretch>
                  </pic:blipFill>
                  <pic:spPr>
                    <a:xfrm>
                      <a:off x="0" y="0"/>
                      <a:ext cx="5038222" cy="3332001"/>
                    </a:xfrm>
                    <a:prstGeom prst="rect">
                      <a:avLst/>
                    </a:prstGeom>
                  </pic:spPr>
                </pic:pic>
              </a:graphicData>
            </a:graphic>
          </wp:inline>
        </w:drawing>
      </w:r>
    </w:p>
    <w:p w14:paraId="672EF686" w14:textId="6C893496" w:rsidR="002D0B79" w:rsidRPr="002D0B79" w:rsidRDefault="002D0B79" w:rsidP="002D0B79">
      <w:pPr>
        <w:pStyle w:val="Caption"/>
        <w:jc w:val="center"/>
      </w:pPr>
      <w:bookmarkStart w:id="76" w:name="_Toc96070698"/>
      <w:r>
        <w:t xml:space="preserve">Figure </w:t>
      </w:r>
      <w:fldSimple w:instr=" SEQ Figure \* ARABIC ">
        <w:r w:rsidR="000E4DC7">
          <w:rPr>
            <w:noProof/>
          </w:rPr>
          <w:t>7</w:t>
        </w:r>
      </w:fldSimple>
      <w:r>
        <w:t xml:space="preserve"> - Imported Libraries</w:t>
      </w:r>
      <w:bookmarkEnd w:id="76"/>
    </w:p>
    <w:p w14:paraId="09BF0CF3" w14:textId="4EC1EDFE" w:rsidR="00140AFD" w:rsidRDefault="00EA4884" w:rsidP="00140AFD">
      <w:r>
        <w:t xml:space="preserve">Import statements are a way to </w:t>
      </w:r>
      <w:r w:rsidR="00031C9C">
        <w:t>statically</w:t>
      </w:r>
      <w:r>
        <w:t xml:space="preserve"> or dynamically load external references and libraries into an app.</w:t>
      </w:r>
    </w:p>
    <w:p w14:paraId="01607A5B" w14:textId="417A09F4" w:rsidR="00EA4884" w:rsidRDefault="00EA4884" w:rsidP="00EA4884">
      <w:pPr>
        <w:rPr>
          <w:rStyle w:val="Hyperlink"/>
        </w:rPr>
      </w:pPr>
      <w:r>
        <w:t xml:space="preserve">See </w:t>
      </w:r>
      <w:hyperlink r:id="rId31" w:history="1">
        <w:r w:rsidRPr="002101C6">
          <w:rPr>
            <w:rStyle w:val="Hyperlink"/>
          </w:rPr>
          <w:t>https://docs.microsoft.com/en-us/sharepoint/dev/spfx/dynamic-loading</w:t>
        </w:r>
      </w:hyperlink>
    </w:p>
    <w:p w14:paraId="5DDC4A0B" w14:textId="0B2897B7" w:rsidR="0091031E" w:rsidRDefault="0091031E" w:rsidP="00EA4884">
      <w:r>
        <w:t>Review the external libraries consumed by this library. Refer to section 2.3 of the App Submission guide for additional information on external libraries.</w:t>
      </w:r>
    </w:p>
    <w:p w14:paraId="6D42B1C0" w14:textId="41EE5DE8" w:rsidR="00140AFD" w:rsidRDefault="00140AFD" w:rsidP="00974420">
      <w:pPr>
        <w:pStyle w:val="Heading3Numbered"/>
      </w:pPr>
      <w:bookmarkStart w:id="77" w:name="_Toc94196273"/>
      <w:bookmarkStart w:id="78" w:name="_Toc96070687"/>
      <w:r>
        <w:t xml:space="preserve">Review all </w:t>
      </w:r>
      <w:proofErr w:type="spellStart"/>
      <w:r>
        <w:t>httpClient</w:t>
      </w:r>
      <w:proofErr w:type="spellEnd"/>
      <w:r>
        <w:t xml:space="preserve"> references</w:t>
      </w:r>
      <w:bookmarkEnd w:id="77"/>
      <w:bookmarkEnd w:id="78"/>
    </w:p>
    <w:p w14:paraId="32A9F189" w14:textId="12A87495" w:rsidR="00140AFD" w:rsidRDefault="00E63E27" w:rsidP="00140AFD">
      <w:r>
        <w:t xml:space="preserve">The source code will need to be reviewed for HTTP </w:t>
      </w:r>
      <w:r w:rsidR="002925EC">
        <w:t>requests</w:t>
      </w:r>
      <w:r w:rsidR="00140AFD">
        <w:t xml:space="preserve"> that are made to external addresses for validity.</w:t>
      </w:r>
    </w:p>
    <w:p w14:paraId="3CA3F19B" w14:textId="01DCB913" w:rsidR="00140AFD" w:rsidRDefault="00140AFD" w:rsidP="00140AFD">
      <w:r>
        <w:t xml:space="preserve">See </w:t>
      </w:r>
      <w:hyperlink r:id="rId32" w:history="1">
        <w:r w:rsidRPr="002101C6">
          <w:rPr>
            <w:rStyle w:val="Hyperlink"/>
          </w:rPr>
          <w:t>https://docs.microsoft.com/en-us/sharepoint/dev/spfx/connect-to-anonymous-apis</w:t>
        </w:r>
      </w:hyperlink>
    </w:p>
    <w:p w14:paraId="7878A32B" w14:textId="77777777" w:rsidR="00140AFD" w:rsidRDefault="00140AFD" w:rsidP="38447D6E">
      <w:pPr>
        <w:pStyle w:val="Heading2Numbered"/>
      </w:pPr>
      <w:bookmarkStart w:id="79" w:name="_Toc94196274"/>
      <w:bookmarkStart w:id="80" w:name="_Toc96070688"/>
      <w:r>
        <w:t>Tools for Reviewing Packages</w:t>
      </w:r>
      <w:bookmarkEnd w:id="79"/>
      <w:bookmarkEnd w:id="80"/>
    </w:p>
    <w:p w14:paraId="72DE3616" w14:textId="410DBBD7" w:rsidR="00E14AA7" w:rsidRPr="00E14AA7" w:rsidRDefault="00E14AA7" w:rsidP="00E14AA7">
      <w:r>
        <w:t>Tools are available to help automate the scanning of code for vulnerabilities.</w:t>
      </w:r>
    </w:p>
    <w:p w14:paraId="47189CFC" w14:textId="0BB4C2CE" w:rsidR="00140AFD" w:rsidRDefault="0077061C" w:rsidP="00140AFD">
      <w:hyperlink r:id="rId33" w:history="1">
        <w:r w:rsidR="00140AFD" w:rsidRPr="002101C6">
          <w:rPr>
            <w:rStyle w:val="Hyperlink"/>
          </w:rPr>
          <w:t>https://www.cvedetails.com/</w:t>
        </w:r>
      </w:hyperlink>
    </w:p>
    <w:p w14:paraId="164B4CD6" w14:textId="30A21575" w:rsidR="00140AFD" w:rsidRDefault="0077061C" w:rsidP="00140AFD">
      <w:hyperlink r:id="rId34" w:history="1">
        <w:r w:rsidR="00140AFD" w:rsidRPr="002101C6">
          <w:rPr>
            <w:rStyle w:val="Hyperlink"/>
          </w:rPr>
          <w:t>https://snyk.io/</w:t>
        </w:r>
      </w:hyperlink>
    </w:p>
    <w:p w14:paraId="61CF66B0" w14:textId="551DF1F3" w:rsidR="00140AFD" w:rsidRDefault="0077061C" w:rsidP="00140AFD">
      <w:hyperlink r:id="rId35" w:history="1">
        <w:r w:rsidR="00140AFD" w:rsidRPr="002101C6">
          <w:rPr>
            <w:rStyle w:val="Hyperlink"/>
          </w:rPr>
          <w:t>https://security.snyk.io/</w:t>
        </w:r>
      </w:hyperlink>
      <w:r w:rsidR="00140AFD">
        <w:t xml:space="preserve"> Open Source Vulnerability Database</w:t>
      </w:r>
    </w:p>
    <w:p w14:paraId="2D7B4552" w14:textId="78D7DAAB" w:rsidR="00140AFD" w:rsidRPr="00CE1A37" w:rsidRDefault="0077061C" w:rsidP="00140AFD">
      <w:hyperlink r:id="rId36" w:history="1">
        <w:r w:rsidR="00140AFD" w:rsidRPr="002101C6">
          <w:rPr>
            <w:rStyle w:val="Hyperlink"/>
          </w:rPr>
          <w:t>https://rencore.com/products/code/</w:t>
        </w:r>
      </w:hyperlink>
      <w:r w:rsidR="00140AFD">
        <w:t xml:space="preserve"> SPCAF</w:t>
      </w:r>
    </w:p>
    <w:p w14:paraId="2312EF1E" w14:textId="77777777" w:rsidR="009E7B10" w:rsidRPr="00CE1A37" w:rsidRDefault="009E7B10" w:rsidP="00EA4884"/>
    <w:p w14:paraId="348CBAF6" w14:textId="12347E46" w:rsidR="001F3A6E" w:rsidRDefault="00646D64" w:rsidP="001F3A6E">
      <w:pPr>
        <w:pStyle w:val="Heading1Numbered"/>
      </w:pPr>
      <w:bookmarkStart w:id="81" w:name="_Toc96070689"/>
      <w:r>
        <w:lastRenderedPageBreak/>
        <w:t>App Test Proce</w:t>
      </w:r>
      <w:r w:rsidR="00D53484">
        <w:t>dures</w:t>
      </w:r>
      <w:bookmarkEnd w:id="81"/>
    </w:p>
    <w:p w14:paraId="2CE4956D" w14:textId="77777777" w:rsidR="00B65EB4" w:rsidRDefault="00B65EB4" w:rsidP="00B65EB4">
      <w:pPr>
        <w:keepNext/>
        <w:jc w:val="center"/>
      </w:pPr>
      <w:r>
        <w:object w:dxaOrig="2247" w:dyaOrig="7254" w14:anchorId="5352A985">
          <v:shape id="_x0000_i1026" type="#_x0000_t75" style="width:112.5pt;height:363pt" o:ole="">
            <v:imagedata r:id="rId37" o:title=""/>
          </v:shape>
          <o:OLEObject Type="Embed" ProgID="Visio.Drawing.15" ShapeID="_x0000_i1026" DrawAspect="Content" ObjectID="_1707205252" r:id="rId38"/>
        </w:object>
      </w:r>
    </w:p>
    <w:p w14:paraId="2A9A9413" w14:textId="54D0A5CB" w:rsidR="0060469B" w:rsidRPr="0060469B" w:rsidRDefault="00B65EB4" w:rsidP="00B65EB4">
      <w:pPr>
        <w:pStyle w:val="Caption"/>
        <w:jc w:val="center"/>
      </w:pPr>
      <w:bookmarkStart w:id="82" w:name="_Toc96070699"/>
      <w:r>
        <w:t xml:space="preserve">Figure </w:t>
      </w:r>
      <w:r w:rsidR="0077061C">
        <w:fldChar w:fldCharType="begin"/>
      </w:r>
      <w:r w:rsidR="0077061C">
        <w:instrText xml:space="preserve"> SEQ Figure \* ARABIC </w:instrText>
      </w:r>
      <w:r w:rsidR="0077061C">
        <w:fldChar w:fldCharType="separate"/>
      </w:r>
      <w:r w:rsidR="000E4DC7">
        <w:rPr>
          <w:noProof/>
        </w:rPr>
        <w:t>8</w:t>
      </w:r>
      <w:r w:rsidR="0077061C">
        <w:rPr>
          <w:noProof/>
        </w:rPr>
        <w:fldChar w:fldCharType="end"/>
      </w:r>
      <w:r>
        <w:t xml:space="preserve"> - App Test Process</w:t>
      </w:r>
      <w:bookmarkEnd w:id="82"/>
    </w:p>
    <w:p w14:paraId="35376E95" w14:textId="25C12761" w:rsidR="00B65EB4" w:rsidRPr="0060469B" w:rsidRDefault="00AC60CF" w:rsidP="00B65EB4">
      <w:r>
        <w:t xml:space="preserve">The application test procedures are shown in the figure above. </w:t>
      </w:r>
      <w:r w:rsidR="00853303">
        <w:t>The submitter of the application must complete the test case</w:t>
      </w:r>
      <w:r w:rsidR="005311F6">
        <w:t xml:space="preserve"> checklist</w:t>
      </w:r>
      <w:r w:rsidR="00AC1EA1">
        <w:t xml:space="preserve"> as defined in section </w:t>
      </w:r>
      <w:r w:rsidR="002071AF">
        <w:fldChar w:fldCharType="begin"/>
      </w:r>
      <w:r w:rsidR="002071AF">
        <w:instrText xml:space="preserve"> REF _Ref95413475 \r \h </w:instrText>
      </w:r>
      <w:r w:rsidR="002071AF">
        <w:fldChar w:fldCharType="separate"/>
      </w:r>
      <w:r w:rsidR="000E4DC7">
        <w:t>3.3</w:t>
      </w:r>
      <w:r w:rsidR="002071AF">
        <w:fldChar w:fldCharType="end"/>
      </w:r>
      <w:r w:rsidR="002071AF">
        <w:t>. Once the tests are completed and all required tests have passed, the submitter should submit a request for deployment</w:t>
      </w:r>
      <w:r w:rsidR="00526402">
        <w:t>. The checklist will be required as part of the submission process.</w:t>
      </w:r>
    </w:p>
    <w:p w14:paraId="5318E6C7" w14:textId="1FB850F5" w:rsidR="00646D64" w:rsidRDefault="00646D64" w:rsidP="00646D64">
      <w:pPr>
        <w:pStyle w:val="Heading1Numbered"/>
      </w:pPr>
      <w:bookmarkStart w:id="83" w:name="_Toc96070690"/>
      <w:r>
        <w:lastRenderedPageBreak/>
        <w:t xml:space="preserve">App </w:t>
      </w:r>
      <w:r w:rsidR="005D0335">
        <w:t xml:space="preserve">Deployment </w:t>
      </w:r>
      <w:r w:rsidR="003965F9">
        <w:t xml:space="preserve">Request </w:t>
      </w:r>
      <w:r>
        <w:t>Approval Proce</w:t>
      </w:r>
      <w:r w:rsidR="00DC6349">
        <w:t>dures</w:t>
      </w:r>
      <w:bookmarkEnd w:id="83"/>
    </w:p>
    <w:p w14:paraId="527EC20D" w14:textId="77777777" w:rsidR="00B65EB4" w:rsidRDefault="0060469B" w:rsidP="00B65EB4">
      <w:pPr>
        <w:keepNext/>
        <w:jc w:val="center"/>
      </w:pPr>
      <w:r>
        <w:object w:dxaOrig="3654" w:dyaOrig="9907" w14:anchorId="3329C2CF">
          <v:shape id="_x0000_i1027" type="#_x0000_t75" style="width:183pt;height:495.75pt" o:ole="">
            <v:imagedata r:id="rId39" o:title=""/>
          </v:shape>
          <o:OLEObject Type="Embed" ProgID="Visio.Drawing.15" ShapeID="_x0000_i1027" DrawAspect="Content" ObjectID="_1707205253" r:id="rId40"/>
        </w:object>
      </w:r>
    </w:p>
    <w:p w14:paraId="5E331AF6" w14:textId="4860D393" w:rsidR="0060469B" w:rsidRPr="0060469B" w:rsidRDefault="00B65EB4" w:rsidP="00B65EB4">
      <w:pPr>
        <w:pStyle w:val="Caption"/>
        <w:jc w:val="center"/>
      </w:pPr>
      <w:bookmarkStart w:id="84" w:name="_Toc96070700"/>
      <w:r>
        <w:t xml:space="preserve">Figure </w:t>
      </w:r>
      <w:r w:rsidR="0077061C">
        <w:fldChar w:fldCharType="begin"/>
      </w:r>
      <w:r w:rsidR="0077061C">
        <w:instrText xml:space="preserve"> SEQ Figure \* ARABIC </w:instrText>
      </w:r>
      <w:r w:rsidR="0077061C">
        <w:fldChar w:fldCharType="separate"/>
      </w:r>
      <w:r w:rsidR="000E4DC7">
        <w:rPr>
          <w:noProof/>
        </w:rPr>
        <w:t>9</w:t>
      </w:r>
      <w:r w:rsidR="0077061C">
        <w:rPr>
          <w:noProof/>
        </w:rPr>
        <w:fldChar w:fldCharType="end"/>
      </w:r>
      <w:r>
        <w:t xml:space="preserve"> - App Approval Process</w:t>
      </w:r>
      <w:bookmarkEnd w:id="84"/>
    </w:p>
    <w:p w14:paraId="0BA55E0A" w14:textId="573CD85F" w:rsidR="00EA4884" w:rsidRDefault="00B65EB4" w:rsidP="00EA4884">
      <w:r>
        <w:t xml:space="preserve">The application approval process will </w:t>
      </w:r>
      <w:r w:rsidR="00DF642D">
        <w:t>include an evaluation of the test</w:t>
      </w:r>
      <w:r w:rsidR="009A227B">
        <w:t>s</w:t>
      </w:r>
      <w:r w:rsidR="00DF642D">
        <w:t xml:space="preserve"> </w:t>
      </w:r>
      <w:r w:rsidR="009A227B">
        <w:t xml:space="preserve">completed </w:t>
      </w:r>
      <w:r w:rsidR="00B568DA">
        <w:t xml:space="preserve">and a technical review, as stated in sections </w:t>
      </w:r>
      <w:r w:rsidR="00B568DA">
        <w:fldChar w:fldCharType="begin"/>
      </w:r>
      <w:r w:rsidR="00B568DA">
        <w:instrText xml:space="preserve"> REF _Ref95413323 \r \h </w:instrText>
      </w:r>
      <w:r w:rsidR="00B568DA">
        <w:fldChar w:fldCharType="separate"/>
      </w:r>
      <w:r w:rsidR="000E4DC7">
        <w:t>3</w:t>
      </w:r>
      <w:r w:rsidR="00B568DA">
        <w:fldChar w:fldCharType="end"/>
      </w:r>
      <w:r w:rsidR="00B568DA">
        <w:t xml:space="preserve"> and </w:t>
      </w:r>
      <w:r w:rsidR="00B568DA">
        <w:fldChar w:fldCharType="begin"/>
      </w:r>
      <w:r w:rsidR="00B568DA">
        <w:instrText xml:space="preserve"> REF _Ref95413344 \r \h </w:instrText>
      </w:r>
      <w:r w:rsidR="00B568DA">
        <w:fldChar w:fldCharType="separate"/>
      </w:r>
      <w:r w:rsidR="000E4DC7">
        <w:t>4</w:t>
      </w:r>
      <w:r w:rsidR="00B568DA">
        <w:fldChar w:fldCharType="end"/>
      </w:r>
      <w:r w:rsidR="00B568DA">
        <w:t>.</w:t>
      </w:r>
      <w:r w:rsidR="00BA2013">
        <w:t xml:space="preserve"> The test case checklist, defined in section </w:t>
      </w:r>
      <w:r w:rsidR="00BA2013">
        <w:fldChar w:fldCharType="begin"/>
      </w:r>
      <w:r w:rsidR="00BA2013">
        <w:instrText xml:space="preserve"> REF _Ref95413475 \r \h </w:instrText>
      </w:r>
      <w:r w:rsidR="00BA2013">
        <w:fldChar w:fldCharType="separate"/>
      </w:r>
      <w:r w:rsidR="000E4DC7">
        <w:t>3.3</w:t>
      </w:r>
      <w:r w:rsidR="00BA2013">
        <w:fldChar w:fldCharType="end"/>
      </w:r>
      <w:r w:rsidR="00BA2013">
        <w:t xml:space="preserve">, </w:t>
      </w:r>
      <w:r w:rsidR="00EB1FFC">
        <w:t xml:space="preserve">will be reviewed for completion. </w:t>
      </w:r>
      <w:r w:rsidR="00CA1165">
        <w:t>All tests must be completed, including the optional tests</w:t>
      </w:r>
      <w:r w:rsidR="00F259A7">
        <w:t xml:space="preserve"> even though they are not required for approval. </w:t>
      </w:r>
      <w:r w:rsidR="00136DEA">
        <w:t xml:space="preserve">The technical review </w:t>
      </w:r>
      <w:r w:rsidR="005C6BFC">
        <w:t xml:space="preserve">will then be scheduled to take </w:t>
      </w:r>
      <w:r w:rsidR="005C6BFC">
        <w:lastRenderedPageBreak/>
        <w:t xml:space="preserve">place. Once this process is completed, the </w:t>
      </w:r>
      <w:r w:rsidR="007903DF">
        <w:t>application should be deployed to the application catalog</w:t>
      </w:r>
      <w:r w:rsidR="00E02DE4">
        <w:t xml:space="preserve"> and the request approved</w:t>
      </w:r>
      <w:r w:rsidR="00822C12">
        <w:t>.</w:t>
      </w:r>
      <w:r w:rsidR="00E02DE4">
        <w:t xml:space="preserve"> </w:t>
      </w:r>
    </w:p>
    <w:p w14:paraId="0DEBD4CF" w14:textId="034C998F" w:rsidR="00140AFD" w:rsidRDefault="00140AFD" w:rsidP="00140AFD">
      <w:pPr>
        <w:pStyle w:val="Heading1"/>
      </w:pPr>
      <w:bookmarkStart w:id="85" w:name="_Toc94196275"/>
      <w:bookmarkStart w:id="86" w:name="_Toc96070691"/>
      <w:r>
        <w:lastRenderedPageBreak/>
        <w:t xml:space="preserve">Appendix </w:t>
      </w:r>
      <w:r w:rsidR="008C1FE3">
        <w:t>–</w:t>
      </w:r>
      <w:r>
        <w:t xml:space="preserve"> </w:t>
      </w:r>
      <w:bookmarkEnd w:id="85"/>
      <w:r w:rsidR="008C1FE3">
        <w:t>Additional Resources</w:t>
      </w:r>
      <w:bookmarkEnd w:id="86"/>
    </w:p>
    <w:p w14:paraId="2FE5E96A" w14:textId="2A88CEB0" w:rsidR="00140AFD" w:rsidRPr="00F476D8" w:rsidRDefault="0077061C" w:rsidP="00140AFD">
      <w:pPr>
        <w:pStyle w:val="ListParagraph"/>
        <w:numPr>
          <w:ilvl w:val="0"/>
          <w:numId w:val="42"/>
        </w:numPr>
        <w:spacing w:before="0" w:after="160" w:line="259" w:lineRule="auto"/>
        <w:rPr>
          <w:rStyle w:val="Hyperlink"/>
          <w:b/>
          <w:bCs/>
        </w:rPr>
      </w:pPr>
      <w:hyperlink r:id="rId41" w:history="1">
        <w:r w:rsidR="00140AFD" w:rsidRPr="00F476D8">
          <w:rPr>
            <w:rStyle w:val="Hyperlink"/>
            <w:b/>
          </w:rPr>
          <w:t xml:space="preserve">Publish SharePoint Framework applications to the marketplace </w:t>
        </w:r>
      </w:hyperlink>
      <w:r w:rsidR="00140AFD" w:rsidRPr="009D1DE3">
        <w:t>Considerations for publishing SharePoint Framework applications to the marketplace</w:t>
      </w:r>
      <w:r w:rsidR="00140AFD" w:rsidRPr="009D1DE3">
        <w:fldChar w:fldCharType="begin"/>
      </w:r>
      <w:r w:rsidR="00140AFD" w:rsidRPr="009D1DE3">
        <w:instrText xml:space="preserve"> HYPERLINK "https://docs.microsoft.com/en-us/sharepoint/dev/spfx/extensions/basics/tenant-wide-deployment-extensions" </w:instrText>
      </w:r>
      <w:r w:rsidR="00140AFD" w:rsidRPr="009D1DE3">
        <w:fldChar w:fldCharType="separate"/>
      </w:r>
    </w:p>
    <w:p w14:paraId="22384DB8" w14:textId="5D6DFAF2" w:rsidR="00140AFD" w:rsidRPr="00F476D8" w:rsidRDefault="00140AFD" w:rsidP="00140AFD">
      <w:pPr>
        <w:pStyle w:val="ListParagraph"/>
        <w:numPr>
          <w:ilvl w:val="0"/>
          <w:numId w:val="42"/>
        </w:numPr>
        <w:spacing w:before="0" w:after="160" w:line="259" w:lineRule="auto"/>
        <w:rPr>
          <w:rStyle w:val="Hyperlink"/>
          <w:b/>
          <w:bCs/>
        </w:rPr>
      </w:pPr>
      <w:r w:rsidRPr="00F476D8">
        <w:rPr>
          <w:rStyle w:val="Hyperlink"/>
          <w:b/>
        </w:rPr>
        <w:t>Tenant Wide Deployment of SharePoint Framework Extensions</w:t>
      </w:r>
      <w:r w:rsidRPr="009D1DE3">
        <w:fldChar w:fldCharType="end"/>
      </w:r>
      <w:r>
        <w:t xml:space="preserve"> </w:t>
      </w:r>
      <w:r w:rsidRPr="009D1DE3">
        <w:t>Activating SharePoint Framework extensions across tenant from centralized location.</w:t>
      </w:r>
      <w:r w:rsidRPr="009D1DE3">
        <w:fldChar w:fldCharType="begin"/>
      </w:r>
      <w:r w:rsidRPr="009D1DE3">
        <w:instrText xml:space="preserve"> HYPERLINK "https://docs.microsoft.com/en-us/sharepoint/dev/spfx/building-search-extensions" </w:instrText>
      </w:r>
      <w:r w:rsidRPr="009D1DE3">
        <w:fldChar w:fldCharType="separate"/>
      </w:r>
    </w:p>
    <w:p w14:paraId="650A46E3" w14:textId="5F40FAEA" w:rsidR="00140AFD" w:rsidRPr="00F476D8" w:rsidRDefault="00140AFD" w:rsidP="00140AFD">
      <w:pPr>
        <w:pStyle w:val="ListParagraph"/>
        <w:numPr>
          <w:ilvl w:val="0"/>
          <w:numId w:val="42"/>
        </w:numPr>
        <w:spacing w:before="0" w:after="160" w:line="259" w:lineRule="auto"/>
        <w:rPr>
          <w:rStyle w:val="Hyperlink"/>
          <w:color w:val="auto"/>
        </w:rPr>
      </w:pPr>
      <w:r w:rsidRPr="00F476D8">
        <w:rPr>
          <w:rStyle w:val="Hyperlink"/>
          <w:b/>
        </w:rPr>
        <w:t>Modifying Microsoft Search experience using SharePoint Framework extensions</w:t>
      </w:r>
      <w:r w:rsidRPr="009D1DE3">
        <w:fldChar w:fldCharType="end"/>
      </w:r>
      <w:r>
        <w:t xml:space="preserve"> </w:t>
      </w:r>
      <w:r w:rsidRPr="009D1DE3">
        <w:t>You can modify the Microsoft Search experiences using SharePoint Framework extensions</w:t>
      </w:r>
      <w:r w:rsidRPr="009D1DE3">
        <w:fldChar w:fldCharType="begin"/>
      </w:r>
      <w:r w:rsidRPr="009D1DE3">
        <w:instrText xml:space="preserve"> HYPERLINK "https://docs.microsoft.com/en-us/sharepoint/dev/spfx/extensions/get-started/hosting-extension-from-office365-cdn" </w:instrText>
      </w:r>
      <w:r w:rsidRPr="009D1DE3">
        <w:fldChar w:fldCharType="separate"/>
      </w:r>
    </w:p>
    <w:p w14:paraId="564E5166" w14:textId="5AE6DD84" w:rsidR="00140AFD" w:rsidRPr="00F476D8" w:rsidRDefault="00140AFD" w:rsidP="00140AFD">
      <w:pPr>
        <w:pStyle w:val="ListParagraph"/>
        <w:numPr>
          <w:ilvl w:val="0"/>
          <w:numId w:val="42"/>
        </w:numPr>
        <w:spacing w:before="0" w:after="160" w:line="259" w:lineRule="auto"/>
        <w:rPr>
          <w:rStyle w:val="Hyperlink"/>
          <w:color w:val="auto"/>
        </w:rPr>
      </w:pPr>
      <w:r w:rsidRPr="00F476D8">
        <w:rPr>
          <w:rStyle w:val="Hyperlink"/>
          <w:b/>
        </w:rPr>
        <w:t>Host extension from Microsoft 365 CDN (Hello World part 4)</w:t>
      </w:r>
      <w:r w:rsidRPr="009D1DE3">
        <w:fldChar w:fldCharType="end"/>
      </w:r>
      <w:r>
        <w:t xml:space="preserve"> </w:t>
      </w:r>
      <w:r w:rsidRPr="009D1DE3">
        <w:t>Deploy your SharePoint Framework Application Customizer to be hosted from a Microsoft 365 CDN and deploy that to SharePoint for end users.</w:t>
      </w:r>
      <w:r w:rsidRPr="009D1DE3">
        <w:fldChar w:fldCharType="begin"/>
      </w:r>
      <w:r w:rsidRPr="009D1DE3">
        <w:instrText xml:space="preserve"> HYPERLINK "https://docs.microsoft.com/en-us/sharepoint/dev/spfx/dynamic-loading" </w:instrText>
      </w:r>
      <w:r w:rsidRPr="009D1DE3">
        <w:fldChar w:fldCharType="separate"/>
      </w:r>
    </w:p>
    <w:p w14:paraId="15959537" w14:textId="65CCEA1E" w:rsidR="00140AFD" w:rsidRPr="00F476D8" w:rsidRDefault="00140AFD" w:rsidP="00140AFD">
      <w:pPr>
        <w:pStyle w:val="ListParagraph"/>
        <w:numPr>
          <w:ilvl w:val="0"/>
          <w:numId w:val="42"/>
        </w:numPr>
        <w:spacing w:before="0" w:after="160" w:line="259" w:lineRule="auto"/>
        <w:rPr>
          <w:rStyle w:val="Hyperlink"/>
          <w:color w:val="auto"/>
        </w:rPr>
      </w:pPr>
      <w:r w:rsidRPr="00F476D8">
        <w:rPr>
          <w:rStyle w:val="Hyperlink"/>
          <w:b/>
        </w:rPr>
        <w:t>SharePoint Framework guidance on dynamic loading of packages</w:t>
      </w:r>
      <w:r w:rsidRPr="009D1DE3">
        <w:fldChar w:fldCharType="end"/>
      </w:r>
      <w:r>
        <w:t xml:space="preserve"> </w:t>
      </w:r>
      <w:r w:rsidRPr="009D1DE3">
        <w:t>Techniques to optimize the run-time size and execution speed of your SharePoint Framework component.</w:t>
      </w:r>
      <w:r w:rsidRPr="009D1DE3">
        <w:fldChar w:fldCharType="begin"/>
      </w:r>
      <w:r w:rsidRPr="009D1DE3">
        <w:instrText xml:space="preserve"> HYPERLINK "https://docs.microsoft.com/en-us/sharepoint/dev/spfx/toolchain/provision-sharepoint-assets" </w:instrText>
      </w:r>
      <w:r w:rsidRPr="009D1DE3">
        <w:fldChar w:fldCharType="separate"/>
      </w:r>
    </w:p>
    <w:p w14:paraId="268A2CAF" w14:textId="013E6096" w:rsidR="00140AFD" w:rsidRPr="00F476D8" w:rsidRDefault="00140AFD" w:rsidP="00140AFD">
      <w:pPr>
        <w:pStyle w:val="ListParagraph"/>
        <w:numPr>
          <w:ilvl w:val="0"/>
          <w:numId w:val="42"/>
        </w:numPr>
        <w:spacing w:before="0" w:after="160" w:line="259" w:lineRule="auto"/>
        <w:rPr>
          <w:rStyle w:val="Hyperlink"/>
          <w:color w:val="auto"/>
        </w:rPr>
      </w:pPr>
      <w:r w:rsidRPr="00F476D8">
        <w:rPr>
          <w:rStyle w:val="Hyperlink"/>
          <w:b/>
        </w:rPr>
        <w:t>Provision SharePoint assets with your solution package</w:t>
      </w:r>
      <w:r w:rsidRPr="009D1DE3">
        <w:fldChar w:fldCharType="end"/>
      </w:r>
      <w:r>
        <w:t xml:space="preserve"> </w:t>
      </w:r>
      <w:r w:rsidRPr="009D1DE3">
        <w:t>SharePoint Framework toolchain allows you to package and deploy SharePoint items with your client-side solution package. These items are then provisioned when the client-side solution is installed on a site.</w:t>
      </w:r>
      <w:r w:rsidRPr="009D1DE3">
        <w:fldChar w:fldCharType="begin"/>
      </w:r>
      <w:r w:rsidRPr="009D1DE3">
        <w:instrText xml:space="preserve"> HYPERLINK "https://docs.microsoft.com/en-us/sharepoint/dev/spfx/web-parts/basics/notes-on-solution-packaging" </w:instrText>
      </w:r>
      <w:r w:rsidRPr="009D1DE3">
        <w:fldChar w:fldCharType="separate"/>
      </w:r>
    </w:p>
    <w:p w14:paraId="1DE0F6EA" w14:textId="510C0C3E" w:rsidR="00140AFD" w:rsidRPr="00F476D8" w:rsidRDefault="00140AFD" w:rsidP="00140AFD">
      <w:pPr>
        <w:pStyle w:val="ListParagraph"/>
        <w:numPr>
          <w:ilvl w:val="0"/>
          <w:numId w:val="42"/>
        </w:numPr>
        <w:spacing w:before="0" w:after="160" w:line="259" w:lineRule="auto"/>
        <w:rPr>
          <w:rStyle w:val="Hyperlink"/>
          <w:color w:val="auto"/>
        </w:rPr>
      </w:pPr>
      <w:r w:rsidRPr="00F476D8">
        <w:rPr>
          <w:rStyle w:val="Hyperlink"/>
          <w:b/>
        </w:rPr>
        <w:t>SharePoint solution packaging</w:t>
      </w:r>
      <w:r w:rsidRPr="009D1DE3">
        <w:fldChar w:fldCharType="end"/>
      </w:r>
      <w:r>
        <w:t xml:space="preserve"> </w:t>
      </w:r>
      <w:r w:rsidRPr="009D1DE3">
        <w:t>The package-solution gulp task looks at /config/package-</w:t>
      </w:r>
      <w:proofErr w:type="spellStart"/>
      <w:r w:rsidRPr="009D1DE3">
        <w:t>solution.json</w:t>
      </w:r>
      <w:proofErr w:type="spellEnd"/>
      <w:r w:rsidRPr="009D1DE3">
        <w:t xml:space="preserve"> for various configuration details in SharePoint Framework, including </w:t>
      </w:r>
      <w:proofErr w:type="spellStart"/>
      <w:r w:rsidRPr="009D1DE3">
        <w:t>ISolution</w:t>
      </w:r>
      <w:proofErr w:type="spellEnd"/>
      <w:r w:rsidRPr="009D1DE3">
        <w:t xml:space="preserve"> and </w:t>
      </w:r>
      <w:proofErr w:type="spellStart"/>
      <w:r w:rsidRPr="009D1DE3">
        <w:t>IFeature</w:t>
      </w:r>
      <w:proofErr w:type="spellEnd"/>
      <w:r w:rsidRPr="009D1DE3">
        <w:t xml:space="preserve"> definitions.</w:t>
      </w:r>
      <w:r w:rsidR="411A1657">
        <w:fldChar w:fldCharType="begin"/>
      </w:r>
      <w:r w:rsidRPr="009D1DE3">
        <w:instrText xml:space="preserve"> HYPERLINK "https://docs.microsoft.com/en-us/sharepoint/dev/spfx/web-parts/guidance/validate-web-part-property-values" </w:instrText>
      </w:r>
      <w:r w:rsidR="411A1657">
        <w:fldChar w:fldCharType="separate"/>
      </w:r>
    </w:p>
    <w:p w14:paraId="5A6D3178" w14:textId="75E74332" w:rsidR="00140AFD" w:rsidRPr="009D1DE3" w:rsidRDefault="411A1657" w:rsidP="00140AFD">
      <w:pPr>
        <w:pStyle w:val="ListParagraph"/>
        <w:numPr>
          <w:ilvl w:val="0"/>
          <w:numId w:val="42"/>
        </w:numPr>
        <w:spacing w:before="0" w:after="160" w:line="259" w:lineRule="auto"/>
      </w:pPr>
      <w:r w:rsidRPr="530BB305">
        <w:rPr>
          <w:rStyle w:val="Hyperlink"/>
          <w:b/>
          <w:bCs/>
        </w:rPr>
        <w:t>Validate web part property values</w:t>
      </w:r>
      <w:r>
        <w:fldChar w:fldCharType="end"/>
      </w:r>
      <w:r>
        <w:t xml:space="preserve"> Validate property values in SharePoint Framework client-side web parts by validating the value directly inside a web part's code, or by calling an external API.</w:t>
      </w:r>
    </w:p>
    <w:bookmarkEnd w:id="4"/>
    <w:bookmarkEnd w:id="5"/>
    <w:bookmarkEnd w:id="6"/>
    <w:bookmarkEnd w:id="7"/>
    <w:bookmarkEnd w:id="8"/>
    <w:bookmarkEnd w:id="9"/>
    <w:p w14:paraId="2A0FA6DB" w14:textId="663FDF84" w:rsidR="00140AFD" w:rsidRDefault="00140AFD" w:rsidP="00140AFD">
      <w:pPr>
        <w:rPr>
          <w:rFonts w:asciiTheme="majorHAnsi" w:eastAsiaTheme="majorEastAsia" w:hAnsiTheme="majorHAnsi" w:cstheme="majorBidi"/>
          <w:color w:val="2E74B5" w:themeColor="accent1" w:themeShade="BF"/>
          <w:sz w:val="32"/>
          <w:szCs w:val="32"/>
        </w:rPr>
      </w:pPr>
    </w:p>
    <w:sectPr w:rsidR="00140AFD" w:rsidSect="001D66E5">
      <w:footerReference w:type="default" r:id="rId42"/>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2A484" w14:textId="77777777" w:rsidR="0077061C" w:rsidRDefault="0077061C">
      <w:pPr>
        <w:spacing w:before="0" w:after="0" w:line="240" w:lineRule="auto"/>
      </w:pPr>
      <w:r>
        <w:separator/>
      </w:r>
    </w:p>
  </w:endnote>
  <w:endnote w:type="continuationSeparator" w:id="0">
    <w:p w14:paraId="3E4B8E1B" w14:textId="77777777" w:rsidR="0077061C" w:rsidRDefault="0077061C">
      <w:pPr>
        <w:spacing w:before="0" w:after="0" w:line="240" w:lineRule="auto"/>
      </w:pPr>
      <w:r>
        <w:continuationSeparator/>
      </w:r>
    </w:p>
  </w:endnote>
  <w:endnote w:type="continuationNotice" w:id="1">
    <w:p w14:paraId="170D4E5B" w14:textId="77777777" w:rsidR="0077061C" w:rsidRDefault="0077061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87" w:usb1="00000000"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EF46" w14:textId="434934BE" w:rsidR="00C249AF" w:rsidRDefault="00C249AF"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70B41D01" w14:textId="42EF6A7B" w:rsidR="00C249AF" w:rsidRDefault="00C249AF"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w:t>
    </w:r>
    <w:r w:rsidR="00D677B6">
      <w:rPr>
        <w:rFonts w:cstheme="minorHAnsi"/>
        <w:sz w:val="18"/>
        <w:szCs w:val="18"/>
      </w:rPr>
      <w:t>in,</w:t>
    </w:r>
    <w:r>
      <w:rPr>
        <w:rFonts w:cstheme="minorHAnsi"/>
        <w:sz w:val="18"/>
        <w:szCs w:val="18"/>
      </w:rPr>
      <w:t xml:space="preserve"> or introduced into a retrieval system, or transmitted in any form or by any means (electronic, mechanical, photocopying, recording, or otherwise), or for any purpose, without the express written permission of Microsoft Corporation. </w:t>
    </w:r>
  </w:p>
  <w:p w14:paraId="48C9A1A1" w14:textId="77777777" w:rsidR="00C249AF" w:rsidRDefault="00C249AF"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7A4A7779" w14:textId="77777777" w:rsidR="00C249AF" w:rsidRDefault="00C249AF"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15D662EF" w14:textId="1C283C95" w:rsidR="00C249AF" w:rsidRDefault="00C249AF" w:rsidP="00C14C70">
    <w:pPr>
      <w:pStyle w:val="Footer"/>
      <w:spacing w:after="120"/>
      <w:rPr>
        <w:rFonts w:cstheme="minorHAnsi"/>
        <w:sz w:val="18"/>
        <w:szCs w:val="18"/>
      </w:rPr>
    </w:pPr>
    <w:r>
      <w:rPr>
        <w:rFonts w:cstheme="minorHAnsi"/>
        <w:sz w:val="18"/>
        <w:szCs w:val="18"/>
      </w:rPr>
      <w:t>© 20</w:t>
    </w:r>
    <w:r w:rsidR="00D677B6">
      <w:rPr>
        <w:rFonts w:cstheme="minorHAnsi"/>
        <w:sz w:val="18"/>
        <w:szCs w:val="18"/>
      </w:rPr>
      <w:t>22</w:t>
    </w:r>
    <w:r>
      <w:rPr>
        <w:rFonts w:cstheme="minorHAnsi"/>
        <w:sz w:val="18"/>
        <w:szCs w:val="18"/>
      </w:rPr>
      <w:t xml:space="preserve"> Microsoft Corporation. All rights reserved. Any use or distribution of these materials without express authorization of Microsoft Corp. is strictly prohibited.</w:t>
    </w:r>
  </w:p>
  <w:p w14:paraId="5C9E159B" w14:textId="77777777" w:rsidR="00C249AF" w:rsidRDefault="00C249AF"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AFD0A6" w14:textId="77777777" w:rsidR="00C249AF" w:rsidRDefault="00C249AF"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EE43503" w14:textId="6A7ACD4C" w:rsidR="00C249AF" w:rsidRDefault="00C249AF" w:rsidP="00C14C70">
    <w:pPr>
      <w:pStyle w:val="Footer"/>
      <w:pBdr>
        <w:top w:val="single" w:sz="4" w:space="1" w:color="auto"/>
      </w:pBdr>
      <w:jc w:val="right"/>
    </w:pPr>
    <w:r>
      <w:fldChar w:fldCharType="begin"/>
    </w:r>
    <w:r>
      <w:instrText xml:space="preserve"> PAGE  \* roman  \* MERGEFORMAT </w:instrText>
    </w:r>
    <w:r>
      <w:fldChar w:fldCharType="separate"/>
    </w:r>
    <w:r>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0E6334" w:rsidRPr="00C831C4" w14:paraId="10FE3D25" w14:textId="77777777" w:rsidTr="00D87D77">
      <w:tc>
        <w:tcPr>
          <w:tcW w:w="9587" w:type="dxa"/>
        </w:tcPr>
        <w:p w14:paraId="43D2A395" w14:textId="4DA1829F" w:rsidR="00C249AF" w:rsidRDefault="0077061C" w:rsidP="008E05D3">
          <w:pPr>
            <w:pStyle w:val="Footer"/>
            <w:ind w:firstLine="119"/>
          </w:pPr>
          <w:sdt>
            <w:sdtPr>
              <w:alias w:val="Title"/>
              <w:id w:val="-205099251"/>
              <w:dataBinding w:prefixMappings="xmlns:ns0='http://purl.org/dc/elements/1.1/' xmlns:ns1='http://schemas.openxmlformats.org/package/2006/metadata/core-properties' " w:xpath="/ns1:coreProperties[1]/ns0:title[1]" w:storeItemID="{6C3C8BC8-F283-45AE-878A-BAB7291924A1}"/>
              <w:text/>
            </w:sdtPr>
            <w:sdtEndPr/>
            <w:sdtContent>
              <w:r w:rsidR="00941815">
                <w:t>SharePoint Framework (SPFx) App Testing &amp; Approval</w:t>
              </w:r>
            </w:sdtContent>
          </w:sdt>
          <w:r w:rsidR="00C249AF">
            <w:t xml:space="preserve">, </w:t>
          </w:r>
          <w:sdt>
            <w:sdtPr>
              <w:alias w:val="Subject"/>
              <w:tag w:val=""/>
              <w:id w:val="-1475681045"/>
              <w:dataBinding w:prefixMappings="xmlns:ns0='http://purl.org/dc/elements/1.1/' xmlns:ns1='http://schemas.openxmlformats.org/package/2006/metadata/core-properties' " w:xpath="/ns1:coreProperties[1]/ns0:subject[1]" w:storeItemID="{6C3C8BC8-F283-45AE-878A-BAB7291924A1}"/>
              <w:text/>
            </w:sdtPr>
            <w:sdtEndPr/>
            <w:sdtContent>
              <w:r w:rsidR="00941815">
                <w:t>Policies &amp; Procedures</w:t>
              </w:r>
            </w:sdtContent>
          </w:sdt>
          <w:r w:rsidR="00C249AF">
            <w:t xml:space="preserve">, Version </w:t>
          </w:r>
          <w:sdt>
            <w:sdtPr>
              <w:alias w:val="Version"/>
              <w:tag w:val="Version"/>
              <w:id w:val="1691715024"/>
              <w:placeholder>
                <w:docPart w:val="434ED9DBA2814195B97CB20631E2B832"/>
              </w:placeholder>
              <w15:dataBinding w:xpath="/root[1]/version[1]" w:storeItemID="{A7D598A9-AC5B-49BC-AE59-C7616FDA4C36}" w16sdtdh:storeItemChecksum="KgUQiQ=="/>
            </w:sdtPr>
            <w:sdtEndPr/>
            <w:sdtContent>
              <w:r w:rsidR="00D677B6">
                <w:t>.4</w:t>
              </w:r>
            </w:sdtContent>
          </w:sdt>
          <w:r w:rsidR="00C249AF">
            <w:t xml:space="preserve">, </w:t>
          </w:r>
          <w:sdt>
            <w:sdtPr>
              <w:alias w:val="Status"/>
              <w:tag w:val="Status"/>
              <w:id w:val="-472529993"/>
              <w:placeholder>
                <w:docPart w:val="434ED9DBA2814195B97CB20631E2B832"/>
              </w:placeholder>
              <w:dataBinding w:prefixMappings="" w:xpath="/root[1]/status[1]" w:storeItemID="{A7D598A9-AC5B-49BC-AE59-C7616FDA4C36}"/>
              <w:text/>
            </w:sdtPr>
            <w:sdtEndPr/>
            <w:sdtContent>
              <w:r w:rsidR="002A4923">
                <w:t>Draft</w:t>
              </w:r>
            </w:sdtContent>
          </w:sdt>
          <w:r w:rsidR="00C249AF">
            <w:fldChar w:fldCharType="begin"/>
          </w:r>
          <w:r w:rsidR="00C249AF">
            <w:instrText xml:space="preserve"> DOCPROPERTY Status \* MERGEFORMAT </w:instrText>
          </w:r>
          <w:r w:rsidR="00C249AF">
            <w:fldChar w:fldCharType="end"/>
          </w:r>
        </w:p>
        <w:p w14:paraId="02DA6FC3" w14:textId="61FECE4D" w:rsidR="00C249AF" w:rsidRPr="00CC3F68" w:rsidRDefault="00C249AF" w:rsidP="00BD3FBA">
          <w:pPr>
            <w:pStyle w:val="Footer"/>
            <w:ind w:firstLine="119"/>
          </w:pPr>
          <w:r>
            <w:t xml:space="preserve">Prepared by </w:t>
          </w:r>
          <w:sdt>
            <w:sdtPr>
              <w:alias w:val="Author"/>
              <w:id w:val="-1658294307"/>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EndPr/>
            <w:sdtContent>
              <w:r w:rsidR="00D677B6">
                <w:t>Steve Hose, Gunjan Datta, Dade Register</w:t>
              </w:r>
            </w:sdtContent>
          </w:sdt>
        </w:p>
      </w:tc>
    </w:tr>
  </w:tbl>
  <w:p w14:paraId="047C7BDB" w14:textId="77777777" w:rsidR="00C249AF" w:rsidRPr="00CC3F68" w:rsidRDefault="00C249AF" w:rsidP="00C14C7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D802" w14:textId="75FF1D78" w:rsidR="00C249AF" w:rsidRDefault="00C249AF"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21</w:t>
    </w:r>
    <w:r>
      <w:fldChar w:fldCharType="end"/>
    </w:r>
  </w:p>
  <w:tbl>
    <w:tblPr>
      <w:tblW w:w="9587" w:type="dxa"/>
      <w:tblInd w:w="-227" w:type="dxa"/>
      <w:tblLayout w:type="fixed"/>
      <w:tblLook w:val="01E0" w:firstRow="1" w:lastRow="1" w:firstColumn="1" w:lastColumn="1" w:noHBand="0" w:noVBand="0"/>
    </w:tblPr>
    <w:tblGrid>
      <w:gridCol w:w="9587"/>
    </w:tblGrid>
    <w:tr w:rsidR="000E6334" w:rsidRPr="00C831C4" w14:paraId="147030EC" w14:textId="77777777" w:rsidTr="00D87D77">
      <w:tc>
        <w:tcPr>
          <w:tcW w:w="9587" w:type="dxa"/>
        </w:tcPr>
        <w:p w14:paraId="2203B50C" w14:textId="3FC34447" w:rsidR="00C249AF" w:rsidRDefault="0077061C" w:rsidP="00C14C70">
          <w:pPr>
            <w:pStyle w:val="Footer"/>
            <w:ind w:firstLine="119"/>
          </w:pPr>
          <w:sdt>
            <w:sdtPr>
              <w:alias w:val="Title"/>
              <w:id w:val="-1238861112"/>
              <w:dataBinding w:prefixMappings="xmlns:ns0='http://purl.org/dc/elements/1.1/' xmlns:ns1='http://schemas.openxmlformats.org/package/2006/metadata/core-properties' " w:xpath="/ns1:coreProperties[1]/ns0:title[1]" w:storeItemID="{6C3C8BC8-F283-45AE-878A-BAB7291924A1}"/>
              <w:text/>
            </w:sdtPr>
            <w:sdtEndPr/>
            <w:sdtContent>
              <w:r w:rsidR="00941815">
                <w:t>SharePoint Framework (SPFx) App Testing &amp; Approval</w:t>
              </w:r>
            </w:sdtContent>
          </w:sdt>
          <w:r w:rsidR="00C249AF">
            <w:t xml:space="preserve">, </w:t>
          </w:r>
          <w:sdt>
            <w:sdtPr>
              <w:alias w:val="Subject"/>
              <w:tag w:val=""/>
              <w:id w:val="-1680649508"/>
              <w:dataBinding w:prefixMappings="xmlns:ns0='http://purl.org/dc/elements/1.1/' xmlns:ns1='http://schemas.openxmlformats.org/package/2006/metadata/core-properties' " w:xpath="/ns1:coreProperties[1]/ns0:subject[1]" w:storeItemID="{6C3C8BC8-F283-45AE-878A-BAB7291924A1}"/>
              <w:text/>
            </w:sdtPr>
            <w:sdtEndPr/>
            <w:sdtContent>
              <w:r w:rsidR="00941815">
                <w:t>Policies &amp; Procedures</w:t>
              </w:r>
            </w:sdtContent>
          </w:sdt>
          <w:r w:rsidR="00C249AF">
            <w:t xml:space="preserve">, Version </w:t>
          </w:r>
          <w:sdt>
            <w:sdtPr>
              <w:alias w:val="Version"/>
              <w:tag w:val="Version"/>
              <w:id w:val="467857419"/>
              <w:placeholder>
                <w:docPart w:val="434ED9DBA2814195B97CB20631E2B832"/>
              </w:placeholder>
              <w15:dataBinding w:prefixMappings="" w:xpath="/root[1]/version[1]" w:storeItemID="{A7D598A9-AC5B-49BC-AE59-C7616FDA4C36}" w16sdtdh:storeItemChecksum="KgUQiQ=="/>
            </w:sdtPr>
            <w:sdtEndPr/>
            <w:sdtContent>
              <w:r w:rsidR="00D677B6">
                <w:t>.4</w:t>
              </w:r>
            </w:sdtContent>
          </w:sdt>
          <w:r w:rsidR="00C249AF">
            <w:t xml:space="preserve">, </w:t>
          </w:r>
          <w:sdt>
            <w:sdtPr>
              <w:alias w:val="Status"/>
              <w:tag w:val="Status"/>
              <w:id w:val="1336263492"/>
              <w:placeholder>
                <w:docPart w:val="434ED9DBA2814195B97CB20631E2B832"/>
              </w:placeholder>
              <w:dataBinding w:prefixMappings="" w:xpath="/root[1]/status[1]" w:storeItemID="{A7D598A9-AC5B-49BC-AE59-C7616FDA4C36}"/>
              <w:text/>
            </w:sdtPr>
            <w:sdtEndPr/>
            <w:sdtContent>
              <w:r w:rsidR="002A4923">
                <w:t>Draft</w:t>
              </w:r>
            </w:sdtContent>
          </w:sdt>
          <w:r w:rsidR="00C249AF">
            <w:fldChar w:fldCharType="begin"/>
          </w:r>
          <w:r w:rsidR="00C249AF">
            <w:instrText xml:space="preserve"> DOCPROPERTY Status \* MERGEFORMAT </w:instrText>
          </w:r>
          <w:r w:rsidR="00C249AF">
            <w:fldChar w:fldCharType="end"/>
          </w:r>
        </w:p>
        <w:p w14:paraId="03454B8E" w14:textId="536F6BC4" w:rsidR="00C249AF" w:rsidRPr="00CC3F68" w:rsidRDefault="00C249AF" w:rsidP="00BD3FBA">
          <w:pPr>
            <w:pStyle w:val="Footer"/>
            <w:ind w:firstLine="119"/>
          </w:pPr>
          <w:r>
            <w:t xml:space="preserve">Prepared by </w:t>
          </w:r>
          <w:sdt>
            <w:sdtPr>
              <w:alias w:val="Author"/>
              <w:id w:val="1755234595"/>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EndPr/>
            <w:sdtContent>
              <w:r w:rsidR="00D677B6">
                <w:t>Steve Hose, Gunjan Datta, Dade Register</w:t>
              </w:r>
            </w:sdtContent>
          </w:sdt>
        </w:p>
      </w:tc>
    </w:tr>
  </w:tbl>
  <w:p w14:paraId="2F119944" w14:textId="77777777" w:rsidR="00C249AF" w:rsidRPr="00CC3F68" w:rsidRDefault="00C249AF"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F70BB" w14:textId="77777777" w:rsidR="00C249AF" w:rsidRPr="00714235" w:rsidRDefault="00C249AF" w:rsidP="007142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5CE3" w14:textId="5937B90E" w:rsidR="00C249AF" w:rsidRDefault="00C249AF"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21</w:t>
    </w:r>
    <w:r>
      <w:fldChar w:fldCharType="end"/>
    </w:r>
  </w:p>
  <w:tbl>
    <w:tblPr>
      <w:tblW w:w="9587" w:type="dxa"/>
      <w:tblInd w:w="-227" w:type="dxa"/>
      <w:tblLayout w:type="fixed"/>
      <w:tblLook w:val="01E0" w:firstRow="1" w:lastRow="1" w:firstColumn="1" w:lastColumn="1" w:noHBand="0" w:noVBand="0"/>
    </w:tblPr>
    <w:tblGrid>
      <w:gridCol w:w="9587"/>
    </w:tblGrid>
    <w:tr w:rsidR="000E6334" w:rsidRPr="00C831C4" w14:paraId="7CA66D4A" w14:textId="77777777" w:rsidTr="00D87D77">
      <w:tc>
        <w:tcPr>
          <w:tcW w:w="9587" w:type="dxa"/>
        </w:tcPr>
        <w:bookmarkStart w:id="87" w:name="_Toc227064252"/>
        <w:p w14:paraId="2D5751B9" w14:textId="5602E0F6" w:rsidR="00C249AF" w:rsidRDefault="0077061C" w:rsidP="00C14C70">
          <w:pPr>
            <w:pStyle w:val="Footer"/>
            <w:ind w:firstLine="119"/>
          </w:pPr>
          <w:sdt>
            <w:sdtPr>
              <w:alias w:val="Title"/>
              <w:id w:val="-2059768378"/>
              <w:dataBinding w:prefixMappings="xmlns:ns0='http://purl.org/dc/elements/1.1/' xmlns:ns1='http://schemas.openxmlformats.org/package/2006/metadata/core-properties' " w:xpath="/ns1:coreProperties[1]/ns0:title[1]" w:storeItemID="{6C3C8BC8-F283-45AE-878A-BAB7291924A1}"/>
              <w:text/>
            </w:sdtPr>
            <w:sdtEndPr/>
            <w:sdtContent>
              <w:r w:rsidR="00941815">
                <w:t>SharePoint Framework (SPFx) App Testing &amp; Approval</w:t>
              </w:r>
            </w:sdtContent>
          </w:sdt>
          <w:r w:rsidR="00C249AF">
            <w:t xml:space="preserve">, </w:t>
          </w:r>
          <w:sdt>
            <w:sdtPr>
              <w:alias w:val="Subject"/>
              <w:tag w:val=""/>
              <w:id w:val="-1732535396"/>
              <w:dataBinding w:prefixMappings="xmlns:ns0='http://purl.org/dc/elements/1.1/' xmlns:ns1='http://schemas.openxmlformats.org/package/2006/metadata/core-properties' " w:xpath="/ns1:coreProperties[1]/ns0:subject[1]" w:storeItemID="{6C3C8BC8-F283-45AE-878A-BAB7291924A1}"/>
              <w:text/>
            </w:sdtPr>
            <w:sdtEndPr/>
            <w:sdtContent>
              <w:r w:rsidR="00941815">
                <w:t>Policies &amp; Procedures</w:t>
              </w:r>
            </w:sdtContent>
          </w:sdt>
          <w:r w:rsidR="00C249AF">
            <w:t xml:space="preserve">, Version </w:t>
          </w:r>
          <w:sdt>
            <w:sdtPr>
              <w:alias w:val="Version"/>
              <w:tag w:val="Version"/>
              <w:id w:val="334047237"/>
              <w:placeholder>
                <w:docPart w:val="434ED9DBA2814195B97CB20631E2B832"/>
              </w:placeholder>
              <w15:dataBinding w:prefixMappings="" w:xpath="/root[1]/version[1]" w:storeItemID="{A7D598A9-AC5B-49BC-AE59-C7616FDA4C36}" w16sdtdh:storeItemChecksum="KgUQiQ=="/>
            </w:sdtPr>
            <w:sdtEndPr/>
            <w:sdtContent>
              <w:r w:rsidR="00D677B6">
                <w:t>.4</w:t>
              </w:r>
            </w:sdtContent>
          </w:sdt>
          <w:r w:rsidR="00C249AF">
            <w:t xml:space="preserve">, </w:t>
          </w:r>
          <w:sdt>
            <w:sdtPr>
              <w:alias w:val="Status"/>
              <w:tag w:val="Status"/>
              <w:id w:val="-1511211400"/>
              <w:placeholder>
                <w:docPart w:val="434ED9DBA2814195B97CB20631E2B832"/>
              </w:placeholder>
              <w:dataBinding w:prefixMappings="" w:xpath="/root[1]/status[1]" w:storeItemID="{A7D598A9-AC5B-49BC-AE59-C7616FDA4C36}"/>
              <w:text/>
            </w:sdtPr>
            <w:sdtEndPr/>
            <w:sdtContent>
              <w:r w:rsidR="002A4923">
                <w:t>Draft</w:t>
              </w:r>
            </w:sdtContent>
          </w:sdt>
          <w:r w:rsidR="00C249AF">
            <w:fldChar w:fldCharType="begin"/>
          </w:r>
          <w:r w:rsidR="00C249AF">
            <w:instrText xml:space="preserve"> DOCPROPERTY Status \* MERGEFORMAT </w:instrText>
          </w:r>
          <w:r w:rsidR="00C249AF">
            <w:fldChar w:fldCharType="end"/>
          </w:r>
        </w:p>
        <w:p w14:paraId="09E6F735" w14:textId="1C13B034" w:rsidR="00C249AF" w:rsidRPr="00CC3F68" w:rsidRDefault="00C249AF" w:rsidP="00BD3FBA">
          <w:pPr>
            <w:pStyle w:val="Footer"/>
            <w:ind w:firstLine="119"/>
          </w:pPr>
          <w:r>
            <w:t xml:space="preserve">Prepared by </w:t>
          </w:r>
          <w:sdt>
            <w:sdtPr>
              <w:alias w:val="Author"/>
              <w:id w:val="-60715813"/>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EndPr/>
            <w:sdtContent>
              <w:r w:rsidR="00D677B6">
                <w:t>Steve Hose, Gunjan Datta, Dade Register</w:t>
              </w:r>
            </w:sdtContent>
          </w:sdt>
        </w:p>
      </w:tc>
    </w:tr>
    <w:bookmarkEnd w:id="87"/>
  </w:tbl>
  <w:p w14:paraId="17BBA333" w14:textId="77777777" w:rsidR="00C249AF" w:rsidRPr="00CC3F68" w:rsidRDefault="00C249AF"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7A87D" w14:textId="77777777" w:rsidR="0077061C" w:rsidRDefault="0077061C">
      <w:pPr>
        <w:spacing w:before="0" w:after="0" w:line="240" w:lineRule="auto"/>
      </w:pPr>
      <w:r>
        <w:separator/>
      </w:r>
    </w:p>
  </w:footnote>
  <w:footnote w:type="continuationSeparator" w:id="0">
    <w:p w14:paraId="4AD0C6D1" w14:textId="77777777" w:rsidR="0077061C" w:rsidRDefault="0077061C">
      <w:pPr>
        <w:spacing w:before="0" w:after="0" w:line="240" w:lineRule="auto"/>
      </w:pPr>
      <w:r>
        <w:continuationSeparator/>
      </w:r>
    </w:p>
  </w:footnote>
  <w:footnote w:type="continuationNotice" w:id="1">
    <w:p w14:paraId="22412AEC" w14:textId="77777777" w:rsidR="0077061C" w:rsidRDefault="0077061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MicrosoftServicios1"/>
      <w:tblW w:w="0" w:type="auto"/>
      <w:tblLook w:val="0600" w:firstRow="0" w:lastRow="0" w:firstColumn="0" w:lastColumn="0" w:noHBand="1" w:noVBand="1"/>
    </w:tblPr>
    <w:tblGrid>
      <w:gridCol w:w="2256"/>
      <w:gridCol w:w="7104"/>
    </w:tblGrid>
    <w:tr w:rsidR="00C249AF" w:rsidRPr="00BF6753" w14:paraId="1D656018" w14:textId="77777777" w:rsidTr="00B9698F">
      <w:trPr>
        <w:trHeight w:val="800"/>
      </w:trPr>
      <w:tc>
        <w:tcPr>
          <w:tcW w:w="2256" w:type="dxa"/>
          <w:tcBorders>
            <w:top w:val="nil"/>
            <w:left w:val="nil"/>
            <w:bottom w:val="nil"/>
            <w:right w:val="nil"/>
          </w:tcBorders>
        </w:tcPr>
        <w:p w14:paraId="4122EA67" w14:textId="77777777" w:rsidR="00C249AF" w:rsidRPr="00BF6753" w:rsidRDefault="1E4BACA6" w:rsidP="004E4E8C">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Pr>
              <w:noProof/>
            </w:rPr>
            <w:drawing>
              <wp:inline distT="0" distB="0" distL="0" distR="0" wp14:anchorId="4F8B630B" wp14:editId="054FDC61">
                <wp:extent cx="1295648" cy="27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295648" cy="276225"/>
                        </a:xfrm>
                        <a:prstGeom prst="rect">
                          <a:avLst/>
                        </a:prstGeom>
                      </pic:spPr>
                    </pic:pic>
                  </a:graphicData>
                </a:graphic>
              </wp:inline>
            </w:drawing>
          </w:r>
        </w:p>
      </w:tc>
      <w:tc>
        <w:tcPr>
          <w:tcW w:w="7104" w:type="dxa"/>
          <w:tcBorders>
            <w:top w:val="nil"/>
            <w:left w:val="nil"/>
            <w:bottom w:val="nil"/>
            <w:right w:val="nil"/>
          </w:tcBorders>
          <w:vAlign w:val="bottom"/>
        </w:tcPr>
        <w:p w14:paraId="7387366D" w14:textId="460E1D13" w:rsidR="00C249AF" w:rsidRPr="00BF6753" w:rsidRDefault="00C249AF" w:rsidP="004E4E8C">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00D677B6">
            <w:rPr>
              <w:rFonts w:ascii="Calibri" w:eastAsia="Calibri" w:hAnsi="Calibri" w:cs="Calibri"/>
              <w:szCs w:val="16"/>
              <w:lang w:val="en-AU" w:eastAsia="ja-JP"/>
            </w:rPr>
            <w:t>CUSTOMER NAME</w: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253FD89A" w14:textId="77777777" w:rsidR="00C249AF" w:rsidRPr="00BF6753" w:rsidRDefault="00C249AF" w:rsidP="004E4E8C">
          <w:pPr>
            <w:spacing w:after="0"/>
            <w:jc w:val="center"/>
            <w:rPr>
              <w:rFonts w:ascii="Calibri" w:eastAsia="Calibri" w:hAnsi="Calibri" w:cs="Calibri"/>
              <w:szCs w:val="16"/>
              <w:lang w:val="en-AU" w:eastAsia="en-AU"/>
            </w:rPr>
          </w:pPr>
        </w:p>
      </w:tc>
    </w:tr>
  </w:tbl>
  <w:sdt>
    <w:sdtPr>
      <w:id w:val="-960497933"/>
      <w:docPartObj>
        <w:docPartGallery w:val="Watermarks"/>
        <w:docPartUnique/>
      </w:docPartObj>
    </w:sdtPr>
    <w:sdtEndPr/>
    <w:sdtContent>
      <w:p w14:paraId="55242B85" w14:textId="7D8B4843" w:rsidR="00C249AF" w:rsidRPr="00C14C70" w:rsidRDefault="0077061C" w:rsidP="00C14C70">
        <w:pPr>
          <w:pStyle w:val="Header"/>
        </w:pPr>
        <w:r>
          <w:rPr>
            <w:noProof/>
          </w:rPr>
          <w:pict w14:anchorId="0E66C1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BE39" w14:textId="77777777" w:rsidR="00C249AF" w:rsidRPr="00714235" w:rsidRDefault="00C249AF"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3807160"/>
    <w:multiLevelType w:val="hybridMultilevel"/>
    <w:tmpl w:val="7D08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3C5C8F"/>
    <w:multiLevelType w:val="multilevel"/>
    <w:tmpl w:val="1B167EE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0430086"/>
    <w:multiLevelType w:val="hybridMultilevel"/>
    <w:tmpl w:val="74CE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D70EE"/>
    <w:multiLevelType w:val="hybridMultilevel"/>
    <w:tmpl w:val="70BA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5F16D3D"/>
    <w:multiLevelType w:val="multilevel"/>
    <w:tmpl w:val="112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241AF"/>
    <w:multiLevelType w:val="hybridMultilevel"/>
    <w:tmpl w:val="2364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592B9C"/>
    <w:multiLevelType w:val="multilevel"/>
    <w:tmpl w:val="530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90F16"/>
    <w:multiLevelType w:val="hybridMultilevel"/>
    <w:tmpl w:val="CF84A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DB2E5A"/>
    <w:multiLevelType w:val="multilevel"/>
    <w:tmpl w:val="E20C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281FF2"/>
    <w:multiLevelType w:val="multilevel"/>
    <w:tmpl w:val="6EE0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44C71"/>
    <w:multiLevelType w:val="multilevel"/>
    <w:tmpl w:val="A2EE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2" w15:restartNumberingAfterBreak="0">
    <w:nsid w:val="273F5BDA"/>
    <w:multiLevelType w:val="multilevel"/>
    <w:tmpl w:val="9228A626"/>
    <w:numStyleLink w:val="Checklist"/>
  </w:abstractNum>
  <w:abstractNum w:abstractNumId="23" w15:restartNumberingAfterBreak="0">
    <w:nsid w:val="274C4302"/>
    <w:multiLevelType w:val="hybridMultilevel"/>
    <w:tmpl w:val="6FE652F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C626201"/>
    <w:multiLevelType w:val="hybridMultilevel"/>
    <w:tmpl w:val="CF84A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CA3264F"/>
    <w:multiLevelType w:val="hybridMultilevel"/>
    <w:tmpl w:val="6FE652F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7" w15:restartNumberingAfterBreak="0">
    <w:nsid w:val="3BF733FC"/>
    <w:multiLevelType w:val="multilevel"/>
    <w:tmpl w:val="1DE2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9"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1" w15:restartNumberingAfterBreak="0">
    <w:nsid w:val="451276A3"/>
    <w:multiLevelType w:val="hybridMultilevel"/>
    <w:tmpl w:val="6FE652F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6D51824"/>
    <w:multiLevelType w:val="hybridMultilevel"/>
    <w:tmpl w:val="926A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726BC0"/>
    <w:multiLevelType w:val="hybridMultilevel"/>
    <w:tmpl w:val="6FE652F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D9D4D3D"/>
    <w:multiLevelType w:val="hybridMultilevel"/>
    <w:tmpl w:val="DDA4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AC79D3"/>
    <w:multiLevelType w:val="multilevel"/>
    <w:tmpl w:val="F156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98002E"/>
    <w:multiLevelType w:val="hybridMultilevel"/>
    <w:tmpl w:val="97F04DFC"/>
    <w:lvl w:ilvl="0" w:tplc="91E459F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3F1D8E"/>
    <w:multiLevelType w:val="hybridMultilevel"/>
    <w:tmpl w:val="043E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8176D1"/>
    <w:multiLevelType w:val="multilevel"/>
    <w:tmpl w:val="1A62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083A7A"/>
    <w:multiLevelType w:val="hybridMultilevel"/>
    <w:tmpl w:val="22C4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8C5A6D"/>
    <w:multiLevelType w:val="multilevel"/>
    <w:tmpl w:val="C4B4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043ECC"/>
    <w:multiLevelType w:val="multilevel"/>
    <w:tmpl w:val="B1C0B846"/>
    <w:numStyleLink w:val="Style1"/>
  </w:abstractNum>
  <w:abstractNum w:abstractNumId="42" w15:restartNumberingAfterBreak="0">
    <w:nsid w:val="5F24453B"/>
    <w:multiLevelType w:val="multilevel"/>
    <w:tmpl w:val="6CD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3453D2"/>
    <w:multiLevelType w:val="hybridMultilevel"/>
    <w:tmpl w:val="6D66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42198C"/>
    <w:multiLevelType w:val="hybridMultilevel"/>
    <w:tmpl w:val="A3F4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5631C3"/>
    <w:multiLevelType w:val="multilevel"/>
    <w:tmpl w:val="6794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556C98"/>
    <w:multiLevelType w:val="hybridMultilevel"/>
    <w:tmpl w:val="B9C6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CB023E"/>
    <w:multiLevelType w:val="hybridMultilevel"/>
    <w:tmpl w:val="6FE652F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5D73C6D"/>
    <w:multiLevelType w:val="multilevel"/>
    <w:tmpl w:val="CF72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50"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3"/>
  </w:num>
  <w:num w:numId="2">
    <w:abstractNumId w:val="30"/>
  </w:num>
  <w:num w:numId="3">
    <w:abstractNumId w:val="50"/>
  </w:num>
  <w:num w:numId="4">
    <w:abstractNumId w:val="41"/>
  </w:num>
  <w:num w:numId="5">
    <w:abstractNumId w:val="28"/>
  </w:num>
  <w:num w:numId="6">
    <w:abstractNumId w:val="49"/>
  </w:num>
  <w:num w:numId="7">
    <w:abstractNumId w:val="26"/>
  </w:num>
  <w:num w:numId="8">
    <w:abstractNumId w:val="22"/>
  </w:num>
  <w:num w:numId="9">
    <w:abstractNumId w:val="10"/>
  </w:num>
  <w:num w:numId="10">
    <w:abstractNumId w:val="9"/>
  </w:num>
  <w:num w:numId="11">
    <w:abstractNumId w:val="29"/>
  </w:num>
  <w:num w:numId="12">
    <w:abstractNumId w:val="6"/>
  </w:num>
  <w:num w:numId="13">
    <w:abstractNumId w:val="5"/>
  </w:num>
  <w:num w:numId="14">
    <w:abstractNumId w:val="4"/>
  </w:num>
  <w:num w:numId="15">
    <w:abstractNumId w:val="3"/>
  </w:num>
  <w:num w:numId="16">
    <w:abstractNumId w:val="7"/>
  </w:num>
  <w:num w:numId="17">
    <w:abstractNumId w:val="2"/>
  </w:num>
  <w:num w:numId="18">
    <w:abstractNumId w:val="1"/>
  </w:num>
  <w:num w:numId="19">
    <w:abstractNumId w:val="0"/>
  </w:num>
  <w:num w:numId="20">
    <w:abstractNumId w:val="21"/>
  </w:num>
  <w:num w:numId="21">
    <w:abstractNumId w:val="27"/>
  </w:num>
  <w:num w:numId="22">
    <w:abstractNumId w:val="14"/>
  </w:num>
  <w:num w:numId="23">
    <w:abstractNumId w:val="20"/>
  </w:num>
  <w:num w:numId="24">
    <w:abstractNumId w:val="38"/>
  </w:num>
  <w:num w:numId="25">
    <w:abstractNumId w:val="48"/>
  </w:num>
  <w:num w:numId="26">
    <w:abstractNumId w:val="35"/>
  </w:num>
  <w:num w:numId="27">
    <w:abstractNumId w:val="40"/>
  </w:num>
  <w:num w:numId="28">
    <w:abstractNumId w:val="16"/>
  </w:num>
  <w:num w:numId="29">
    <w:abstractNumId w:val="18"/>
  </w:num>
  <w:num w:numId="30">
    <w:abstractNumId w:val="45"/>
  </w:num>
  <w:num w:numId="31">
    <w:abstractNumId w:val="19"/>
  </w:num>
  <w:num w:numId="32">
    <w:abstractNumId w:val="42"/>
  </w:num>
  <w:num w:numId="33">
    <w:abstractNumId w:val="37"/>
  </w:num>
  <w:num w:numId="34">
    <w:abstractNumId w:val="8"/>
  </w:num>
  <w:num w:numId="35">
    <w:abstractNumId w:val="44"/>
  </w:num>
  <w:num w:numId="36">
    <w:abstractNumId w:val="34"/>
  </w:num>
  <w:num w:numId="37">
    <w:abstractNumId w:val="15"/>
  </w:num>
  <w:num w:numId="38">
    <w:abstractNumId w:val="11"/>
  </w:num>
  <w:num w:numId="39">
    <w:abstractNumId w:val="36"/>
  </w:num>
  <w:num w:numId="40">
    <w:abstractNumId w:val="46"/>
  </w:num>
  <w:num w:numId="41">
    <w:abstractNumId w:val="43"/>
  </w:num>
  <w:num w:numId="42">
    <w:abstractNumId w:val="39"/>
  </w:num>
  <w:num w:numId="43">
    <w:abstractNumId w:val="17"/>
  </w:num>
  <w:num w:numId="44">
    <w:abstractNumId w:val="32"/>
  </w:num>
  <w:num w:numId="45">
    <w:abstractNumId w:val="25"/>
  </w:num>
  <w:num w:numId="46">
    <w:abstractNumId w:val="24"/>
  </w:num>
  <w:num w:numId="47">
    <w:abstractNumId w:val="23"/>
  </w:num>
  <w:num w:numId="48">
    <w:abstractNumId w:val="47"/>
  </w:num>
  <w:num w:numId="49">
    <w:abstractNumId w:val="33"/>
  </w:num>
  <w:num w:numId="50">
    <w:abstractNumId w:val="31"/>
  </w:num>
  <w:num w:numId="51">
    <w:abstractNumId w:val="1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de Register">
    <w15:presenceInfo w15:providerId="AD" w15:userId="S::dadre@microsoft.com::dd6f4711-18c1-4eb6-acf4-4659551be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4"/>
  <w:defaultTabStop w:val="43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1354"/>
    <w:rsid w:val="000015FF"/>
    <w:rsid w:val="00003040"/>
    <w:rsid w:val="0000441A"/>
    <w:rsid w:val="00004D64"/>
    <w:rsid w:val="00005873"/>
    <w:rsid w:val="0000649A"/>
    <w:rsid w:val="0000740B"/>
    <w:rsid w:val="00011BC4"/>
    <w:rsid w:val="00012268"/>
    <w:rsid w:val="000126FC"/>
    <w:rsid w:val="00012C9B"/>
    <w:rsid w:val="00012D5E"/>
    <w:rsid w:val="00013200"/>
    <w:rsid w:val="000138BB"/>
    <w:rsid w:val="00013EF2"/>
    <w:rsid w:val="00014485"/>
    <w:rsid w:val="00017858"/>
    <w:rsid w:val="000200EA"/>
    <w:rsid w:val="00021254"/>
    <w:rsid w:val="000213C7"/>
    <w:rsid w:val="000219BA"/>
    <w:rsid w:val="0002201F"/>
    <w:rsid w:val="000225EF"/>
    <w:rsid w:val="00022D12"/>
    <w:rsid w:val="00022F6C"/>
    <w:rsid w:val="00024316"/>
    <w:rsid w:val="00024323"/>
    <w:rsid w:val="00024670"/>
    <w:rsid w:val="0002530B"/>
    <w:rsid w:val="000261B2"/>
    <w:rsid w:val="0002632F"/>
    <w:rsid w:val="00030DB3"/>
    <w:rsid w:val="000311C8"/>
    <w:rsid w:val="00031271"/>
    <w:rsid w:val="00031C9C"/>
    <w:rsid w:val="00032A72"/>
    <w:rsid w:val="000337C3"/>
    <w:rsid w:val="00033BCF"/>
    <w:rsid w:val="00033D85"/>
    <w:rsid w:val="0003438B"/>
    <w:rsid w:val="00034630"/>
    <w:rsid w:val="000361E3"/>
    <w:rsid w:val="0003663B"/>
    <w:rsid w:val="000405E5"/>
    <w:rsid w:val="000407B3"/>
    <w:rsid w:val="00040AB2"/>
    <w:rsid w:val="0004282D"/>
    <w:rsid w:val="00044708"/>
    <w:rsid w:val="00044D58"/>
    <w:rsid w:val="0004560E"/>
    <w:rsid w:val="00045729"/>
    <w:rsid w:val="00045F80"/>
    <w:rsid w:val="000474C4"/>
    <w:rsid w:val="000476C7"/>
    <w:rsid w:val="00047F65"/>
    <w:rsid w:val="00051219"/>
    <w:rsid w:val="00051749"/>
    <w:rsid w:val="00053899"/>
    <w:rsid w:val="00054C26"/>
    <w:rsid w:val="0005543B"/>
    <w:rsid w:val="000554ED"/>
    <w:rsid w:val="00057BDC"/>
    <w:rsid w:val="0006074F"/>
    <w:rsid w:val="000610CB"/>
    <w:rsid w:val="000615B4"/>
    <w:rsid w:val="00061B22"/>
    <w:rsid w:val="00062190"/>
    <w:rsid w:val="000621EE"/>
    <w:rsid w:val="000624B2"/>
    <w:rsid w:val="00063382"/>
    <w:rsid w:val="00063462"/>
    <w:rsid w:val="00063B4E"/>
    <w:rsid w:val="00063DA7"/>
    <w:rsid w:val="000643AB"/>
    <w:rsid w:val="0006527B"/>
    <w:rsid w:val="000660EA"/>
    <w:rsid w:val="00066324"/>
    <w:rsid w:val="00066468"/>
    <w:rsid w:val="00066962"/>
    <w:rsid w:val="00066F42"/>
    <w:rsid w:val="00067D6F"/>
    <w:rsid w:val="00067F92"/>
    <w:rsid w:val="00070D4E"/>
    <w:rsid w:val="000713C4"/>
    <w:rsid w:val="0007164A"/>
    <w:rsid w:val="000720DE"/>
    <w:rsid w:val="00072DBA"/>
    <w:rsid w:val="000733F1"/>
    <w:rsid w:val="00073B24"/>
    <w:rsid w:val="00075519"/>
    <w:rsid w:val="000755E3"/>
    <w:rsid w:val="000759C5"/>
    <w:rsid w:val="00075E5F"/>
    <w:rsid w:val="00077A9D"/>
    <w:rsid w:val="00077B69"/>
    <w:rsid w:val="00077CF0"/>
    <w:rsid w:val="00080145"/>
    <w:rsid w:val="000803C9"/>
    <w:rsid w:val="000808D0"/>
    <w:rsid w:val="00080A31"/>
    <w:rsid w:val="00081935"/>
    <w:rsid w:val="000823C4"/>
    <w:rsid w:val="00083A76"/>
    <w:rsid w:val="000845DA"/>
    <w:rsid w:val="00086490"/>
    <w:rsid w:val="00086646"/>
    <w:rsid w:val="00086D3F"/>
    <w:rsid w:val="00091191"/>
    <w:rsid w:val="00093125"/>
    <w:rsid w:val="00094CC2"/>
    <w:rsid w:val="000955BA"/>
    <w:rsid w:val="000959F1"/>
    <w:rsid w:val="000969A1"/>
    <w:rsid w:val="00097FC6"/>
    <w:rsid w:val="000A0DAA"/>
    <w:rsid w:val="000A1E5D"/>
    <w:rsid w:val="000A2361"/>
    <w:rsid w:val="000A2D2C"/>
    <w:rsid w:val="000A39E3"/>
    <w:rsid w:val="000A3AC3"/>
    <w:rsid w:val="000A422C"/>
    <w:rsid w:val="000A60C6"/>
    <w:rsid w:val="000A6458"/>
    <w:rsid w:val="000B1FBD"/>
    <w:rsid w:val="000B23E9"/>
    <w:rsid w:val="000B32CC"/>
    <w:rsid w:val="000B5035"/>
    <w:rsid w:val="000B5B4C"/>
    <w:rsid w:val="000B7366"/>
    <w:rsid w:val="000B7368"/>
    <w:rsid w:val="000B7D47"/>
    <w:rsid w:val="000B7E5C"/>
    <w:rsid w:val="000C001E"/>
    <w:rsid w:val="000C084F"/>
    <w:rsid w:val="000C0CBF"/>
    <w:rsid w:val="000C1647"/>
    <w:rsid w:val="000C1807"/>
    <w:rsid w:val="000C53B2"/>
    <w:rsid w:val="000C5E13"/>
    <w:rsid w:val="000C6903"/>
    <w:rsid w:val="000D021B"/>
    <w:rsid w:val="000D06CE"/>
    <w:rsid w:val="000D091D"/>
    <w:rsid w:val="000D117E"/>
    <w:rsid w:val="000D2F5E"/>
    <w:rsid w:val="000D3395"/>
    <w:rsid w:val="000D4D11"/>
    <w:rsid w:val="000D539C"/>
    <w:rsid w:val="000D55BC"/>
    <w:rsid w:val="000D5DE3"/>
    <w:rsid w:val="000D6797"/>
    <w:rsid w:val="000D78EE"/>
    <w:rsid w:val="000D799E"/>
    <w:rsid w:val="000E0E7A"/>
    <w:rsid w:val="000E20FE"/>
    <w:rsid w:val="000E2474"/>
    <w:rsid w:val="000E2640"/>
    <w:rsid w:val="000E2A8E"/>
    <w:rsid w:val="000E2DFC"/>
    <w:rsid w:val="000E317E"/>
    <w:rsid w:val="000E32A3"/>
    <w:rsid w:val="000E4DAA"/>
    <w:rsid w:val="000E4DC7"/>
    <w:rsid w:val="000E55E8"/>
    <w:rsid w:val="000E5930"/>
    <w:rsid w:val="000E6334"/>
    <w:rsid w:val="000E67B4"/>
    <w:rsid w:val="000E7101"/>
    <w:rsid w:val="000E7E5F"/>
    <w:rsid w:val="000F2408"/>
    <w:rsid w:val="000F37BF"/>
    <w:rsid w:val="000F4709"/>
    <w:rsid w:val="000F5155"/>
    <w:rsid w:val="000F564D"/>
    <w:rsid w:val="000F57B2"/>
    <w:rsid w:val="000F5A4B"/>
    <w:rsid w:val="000F5BD8"/>
    <w:rsid w:val="000F6EDE"/>
    <w:rsid w:val="000F718D"/>
    <w:rsid w:val="00100CBD"/>
    <w:rsid w:val="00101150"/>
    <w:rsid w:val="001013AF"/>
    <w:rsid w:val="00101CDE"/>
    <w:rsid w:val="0010390C"/>
    <w:rsid w:val="00103BE9"/>
    <w:rsid w:val="00104FD1"/>
    <w:rsid w:val="001061C7"/>
    <w:rsid w:val="00106FA4"/>
    <w:rsid w:val="001102FE"/>
    <w:rsid w:val="001108B9"/>
    <w:rsid w:val="001129AE"/>
    <w:rsid w:val="00112E55"/>
    <w:rsid w:val="00114BFE"/>
    <w:rsid w:val="0011562D"/>
    <w:rsid w:val="00115642"/>
    <w:rsid w:val="0011596C"/>
    <w:rsid w:val="001169AD"/>
    <w:rsid w:val="00116AAD"/>
    <w:rsid w:val="00116AF4"/>
    <w:rsid w:val="00116E54"/>
    <w:rsid w:val="001172AA"/>
    <w:rsid w:val="00120E9B"/>
    <w:rsid w:val="001222C2"/>
    <w:rsid w:val="001223B6"/>
    <w:rsid w:val="001242EB"/>
    <w:rsid w:val="00125204"/>
    <w:rsid w:val="001255AC"/>
    <w:rsid w:val="001256CB"/>
    <w:rsid w:val="001257EE"/>
    <w:rsid w:val="00125BC1"/>
    <w:rsid w:val="001267A5"/>
    <w:rsid w:val="00127380"/>
    <w:rsid w:val="00127CA0"/>
    <w:rsid w:val="001314C8"/>
    <w:rsid w:val="00131B34"/>
    <w:rsid w:val="00131D58"/>
    <w:rsid w:val="001331A2"/>
    <w:rsid w:val="00135034"/>
    <w:rsid w:val="001352B9"/>
    <w:rsid w:val="001357F5"/>
    <w:rsid w:val="00135CC1"/>
    <w:rsid w:val="001363A8"/>
    <w:rsid w:val="001363D8"/>
    <w:rsid w:val="00136DEA"/>
    <w:rsid w:val="00137031"/>
    <w:rsid w:val="00140AFD"/>
    <w:rsid w:val="00141386"/>
    <w:rsid w:val="00141B87"/>
    <w:rsid w:val="001421B3"/>
    <w:rsid w:val="0014297E"/>
    <w:rsid w:val="00142D80"/>
    <w:rsid w:val="001433F7"/>
    <w:rsid w:val="00146473"/>
    <w:rsid w:val="00146477"/>
    <w:rsid w:val="00146587"/>
    <w:rsid w:val="001467B7"/>
    <w:rsid w:val="00146B58"/>
    <w:rsid w:val="0014780A"/>
    <w:rsid w:val="00150A76"/>
    <w:rsid w:val="00150D84"/>
    <w:rsid w:val="001521B8"/>
    <w:rsid w:val="0015224B"/>
    <w:rsid w:val="00152B58"/>
    <w:rsid w:val="00152F0A"/>
    <w:rsid w:val="00155579"/>
    <w:rsid w:val="00155725"/>
    <w:rsid w:val="0015580D"/>
    <w:rsid w:val="00155DBF"/>
    <w:rsid w:val="0015705A"/>
    <w:rsid w:val="00160579"/>
    <w:rsid w:val="0016126D"/>
    <w:rsid w:val="00161882"/>
    <w:rsid w:val="00161E72"/>
    <w:rsid w:val="00162A4A"/>
    <w:rsid w:val="00163960"/>
    <w:rsid w:val="001643BA"/>
    <w:rsid w:val="00164AAB"/>
    <w:rsid w:val="0016571B"/>
    <w:rsid w:val="00166049"/>
    <w:rsid w:val="0017093C"/>
    <w:rsid w:val="00172189"/>
    <w:rsid w:val="00173770"/>
    <w:rsid w:val="00173CD1"/>
    <w:rsid w:val="00173D5D"/>
    <w:rsid w:val="001743AB"/>
    <w:rsid w:val="00175BB0"/>
    <w:rsid w:val="001761BE"/>
    <w:rsid w:val="00176453"/>
    <w:rsid w:val="001774DD"/>
    <w:rsid w:val="00177F07"/>
    <w:rsid w:val="00180364"/>
    <w:rsid w:val="001805B3"/>
    <w:rsid w:val="00180ABC"/>
    <w:rsid w:val="001820A5"/>
    <w:rsid w:val="00182A8E"/>
    <w:rsid w:val="001836F0"/>
    <w:rsid w:val="0018371D"/>
    <w:rsid w:val="00183EB7"/>
    <w:rsid w:val="00184299"/>
    <w:rsid w:val="0018476C"/>
    <w:rsid w:val="00184A7B"/>
    <w:rsid w:val="0018565F"/>
    <w:rsid w:val="001866F7"/>
    <w:rsid w:val="001918B5"/>
    <w:rsid w:val="00192099"/>
    <w:rsid w:val="00192899"/>
    <w:rsid w:val="00193248"/>
    <w:rsid w:val="0019428A"/>
    <w:rsid w:val="001948B1"/>
    <w:rsid w:val="001958E7"/>
    <w:rsid w:val="0019675C"/>
    <w:rsid w:val="0019756D"/>
    <w:rsid w:val="001A0408"/>
    <w:rsid w:val="001A12B4"/>
    <w:rsid w:val="001A1361"/>
    <w:rsid w:val="001A54EC"/>
    <w:rsid w:val="001A6E9E"/>
    <w:rsid w:val="001A7332"/>
    <w:rsid w:val="001A76AF"/>
    <w:rsid w:val="001B02EF"/>
    <w:rsid w:val="001B2FD3"/>
    <w:rsid w:val="001B38D7"/>
    <w:rsid w:val="001B3914"/>
    <w:rsid w:val="001B453D"/>
    <w:rsid w:val="001B4883"/>
    <w:rsid w:val="001B4A8E"/>
    <w:rsid w:val="001B564B"/>
    <w:rsid w:val="001B60BF"/>
    <w:rsid w:val="001B6E6B"/>
    <w:rsid w:val="001C0BC8"/>
    <w:rsid w:val="001C3F05"/>
    <w:rsid w:val="001C3F5B"/>
    <w:rsid w:val="001C4A70"/>
    <w:rsid w:val="001C4EF1"/>
    <w:rsid w:val="001C5061"/>
    <w:rsid w:val="001C53E9"/>
    <w:rsid w:val="001C68BE"/>
    <w:rsid w:val="001C73A5"/>
    <w:rsid w:val="001C754E"/>
    <w:rsid w:val="001C7560"/>
    <w:rsid w:val="001C7644"/>
    <w:rsid w:val="001C7BD2"/>
    <w:rsid w:val="001D091E"/>
    <w:rsid w:val="001D0C3E"/>
    <w:rsid w:val="001D161F"/>
    <w:rsid w:val="001D1A6D"/>
    <w:rsid w:val="001D1ECE"/>
    <w:rsid w:val="001D28ED"/>
    <w:rsid w:val="001D468D"/>
    <w:rsid w:val="001D61D3"/>
    <w:rsid w:val="001D66E5"/>
    <w:rsid w:val="001D7240"/>
    <w:rsid w:val="001D7598"/>
    <w:rsid w:val="001D7833"/>
    <w:rsid w:val="001E3230"/>
    <w:rsid w:val="001E3E18"/>
    <w:rsid w:val="001E514A"/>
    <w:rsid w:val="001E5740"/>
    <w:rsid w:val="001E63D3"/>
    <w:rsid w:val="001E72F6"/>
    <w:rsid w:val="001E7608"/>
    <w:rsid w:val="001E7E96"/>
    <w:rsid w:val="001F0789"/>
    <w:rsid w:val="001F187E"/>
    <w:rsid w:val="001F1A8C"/>
    <w:rsid w:val="001F1BC1"/>
    <w:rsid w:val="001F3A67"/>
    <w:rsid w:val="001F3A6E"/>
    <w:rsid w:val="001F3B7C"/>
    <w:rsid w:val="001F63EA"/>
    <w:rsid w:val="001F6B73"/>
    <w:rsid w:val="001F70C5"/>
    <w:rsid w:val="001F74A0"/>
    <w:rsid w:val="001F7BED"/>
    <w:rsid w:val="001F7CB7"/>
    <w:rsid w:val="001F7F8A"/>
    <w:rsid w:val="002003D1"/>
    <w:rsid w:val="00200CEB"/>
    <w:rsid w:val="00202241"/>
    <w:rsid w:val="00202E84"/>
    <w:rsid w:val="00203E2C"/>
    <w:rsid w:val="0020430D"/>
    <w:rsid w:val="002047D0"/>
    <w:rsid w:val="00204BEF"/>
    <w:rsid w:val="00205379"/>
    <w:rsid w:val="002054B9"/>
    <w:rsid w:val="00205B39"/>
    <w:rsid w:val="0020620F"/>
    <w:rsid w:val="002063EA"/>
    <w:rsid w:val="00206677"/>
    <w:rsid w:val="00206EA3"/>
    <w:rsid w:val="002071AF"/>
    <w:rsid w:val="00207271"/>
    <w:rsid w:val="002077C4"/>
    <w:rsid w:val="00211E14"/>
    <w:rsid w:val="002127E9"/>
    <w:rsid w:val="00213E02"/>
    <w:rsid w:val="0021677B"/>
    <w:rsid w:val="0022028F"/>
    <w:rsid w:val="002208E5"/>
    <w:rsid w:val="00220B77"/>
    <w:rsid w:val="0022278E"/>
    <w:rsid w:val="00222E47"/>
    <w:rsid w:val="00222EE6"/>
    <w:rsid w:val="00223828"/>
    <w:rsid w:val="00223A46"/>
    <w:rsid w:val="00223C43"/>
    <w:rsid w:val="00223D44"/>
    <w:rsid w:val="00224E49"/>
    <w:rsid w:val="00225257"/>
    <w:rsid w:val="00226251"/>
    <w:rsid w:val="002264B1"/>
    <w:rsid w:val="002264C1"/>
    <w:rsid w:val="00227222"/>
    <w:rsid w:val="002274F4"/>
    <w:rsid w:val="00227A2A"/>
    <w:rsid w:val="00230135"/>
    <w:rsid w:val="0023045F"/>
    <w:rsid w:val="002315A1"/>
    <w:rsid w:val="002320C5"/>
    <w:rsid w:val="00232261"/>
    <w:rsid w:val="002328CD"/>
    <w:rsid w:val="00233009"/>
    <w:rsid w:val="002334B0"/>
    <w:rsid w:val="002343AA"/>
    <w:rsid w:val="00234AF3"/>
    <w:rsid w:val="002350AC"/>
    <w:rsid w:val="0023566A"/>
    <w:rsid w:val="002357B5"/>
    <w:rsid w:val="00235D47"/>
    <w:rsid w:val="0023784F"/>
    <w:rsid w:val="00237D90"/>
    <w:rsid w:val="00241590"/>
    <w:rsid w:val="002427E4"/>
    <w:rsid w:val="00243503"/>
    <w:rsid w:val="00243626"/>
    <w:rsid w:val="00243820"/>
    <w:rsid w:val="002438A4"/>
    <w:rsid w:val="00244D66"/>
    <w:rsid w:val="0024528F"/>
    <w:rsid w:val="00245DBF"/>
    <w:rsid w:val="002464CF"/>
    <w:rsid w:val="002468D3"/>
    <w:rsid w:val="00250242"/>
    <w:rsid w:val="002510F0"/>
    <w:rsid w:val="0025120E"/>
    <w:rsid w:val="00251796"/>
    <w:rsid w:val="00252072"/>
    <w:rsid w:val="00252113"/>
    <w:rsid w:val="002533A6"/>
    <w:rsid w:val="00253D78"/>
    <w:rsid w:val="00254DED"/>
    <w:rsid w:val="00256B6A"/>
    <w:rsid w:val="002578EE"/>
    <w:rsid w:val="00257A88"/>
    <w:rsid w:val="0026069E"/>
    <w:rsid w:val="00260DAB"/>
    <w:rsid w:val="00262B2E"/>
    <w:rsid w:val="002640D8"/>
    <w:rsid w:val="0026513A"/>
    <w:rsid w:val="00265193"/>
    <w:rsid w:val="00265E2E"/>
    <w:rsid w:val="002668F0"/>
    <w:rsid w:val="002670B0"/>
    <w:rsid w:val="00267919"/>
    <w:rsid w:val="0027012A"/>
    <w:rsid w:val="00270361"/>
    <w:rsid w:val="00272BB6"/>
    <w:rsid w:val="00272F84"/>
    <w:rsid w:val="00274D88"/>
    <w:rsid w:val="00274DAF"/>
    <w:rsid w:val="002778D8"/>
    <w:rsid w:val="00277F79"/>
    <w:rsid w:val="00280E7E"/>
    <w:rsid w:val="002810B4"/>
    <w:rsid w:val="00281406"/>
    <w:rsid w:val="002816E3"/>
    <w:rsid w:val="0028288B"/>
    <w:rsid w:val="00282BDC"/>
    <w:rsid w:val="002831F5"/>
    <w:rsid w:val="002841EE"/>
    <w:rsid w:val="00284D70"/>
    <w:rsid w:val="00285A74"/>
    <w:rsid w:val="00285D29"/>
    <w:rsid w:val="00286259"/>
    <w:rsid w:val="002864BC"/>
    <w:rsid w:val="002866F6"/>
    <w:rsid w:val="00287987"/>
    <w:rsid w:val="00287DC2"/>
    <w:rsid w:val="00290581"/>
    <w:rsid w:val="002910C3"/>
    <w:rsid w:val="00291800"/>
    <w:rsid w:val="00291FCA"/>
    <w:rsid w:val="002925EC"/>
    <w:rsid w:val="0029283A"/>
    <w:rsid w:val="0029294B"/>
    <w:rsid w:val="002931D3"/>
    <w:rsid w:val="002943A0"/>
    <w:rsid w:val="00294C3E"/>
    <w:rsid w:val="00296EB5"/>
    <w:rsid w:val="002978E4"/>
    <w:rsid w:val="002A0455"/>
    <w:rsid w:val="002A087E"/>
    <w:rsid w:val="002A0CBA"/>
    <w:rsid w:val="002A19A6"/>
    <w:rsid w:val="002A395B"/>
    <w:rsid w:val="002A4121"/>
    <w:rsid w:val="002A4365"/>
    <w:rsid w:val="002A4923"/>
    <w:rsid w:val="002A6A92"/>
    <w:rsid w:val="002A6C1B"/>
    <w:rsid w:val="002A70D0"/>
    <w:rsid w:val="002A7343"/>
    <w:rsid w:val="002B0B2D"/>
    <w:rsid w:val="002B0DB7"/>
    <w:rsid w:val="002B2C9D"/>
    <w:rsid w:val="002B3EEF"/>
    <w:rsid w:val="002B45F5"/>
    <w:rsid w:val="002B4640"/>
    <w:rsid w:val="002B49D8"/>
    <w:rsid w:val="002B525C"/>
    <w:rsid w:val="002B620F"/>
    <w:rsid w:val="002B65CA"/>
    <w:rsid w:val="002B68DC"/>
    <w:rsid w:val="002B701F"/>
    <w:rsid w:val="002B72D8"/>
    <w:rsid w:val="002B7CB5"/>
    <w:rsid w:val="002B7E90"/>
    <w:rsid w:val="002C0D4C"/>
    <w:rsid w:val="002C1987"/>
    <w:rsid w:val="002C1A06"/>
    <w:rsid w:val="002C204E"/>
    <w:rsid w:val="002C297E"/>
    <w:rsid w:val="002C2C63"/>
    <w:rsid w:val="002C43EE"/>
    <w:rsid w:val="002C4C49"/>
    <w:rsid w:val="002C5338"/>
    <w:rsid w:val="002C5A3D"/>
    <w:rsid w:val="002C5CB4"/>
    <w:rsid w:val="002C6757"/>
    <w:rsid w:val="002D0159"/>
    <w:rsid w:val="002D062A"/>
    <w:rsid w:val="002D0B79"/>
    <w:rsid w:val="002D1B2E"/>
    <w:rsid w:val="002D25DD"/>
    <w:rsid w:val="002D57E7"/>
    <w:rsid w:val="002D58DA"/>
    <w:rsid w:val="002D5E36"/>
    <w:rsid w:val="002D5FE0"/>
    <w:rsid w:val="002D665C"/>
    <w:rsid w:val="002D6DC9"/>
    <w:rsid w:val="002E0438"/>
    <w:rsid w:val="002E077C"/>
    <w:rsid w:val="002E1804"/>
    <w:rsid w:val="002E33F2"/>
    <w:rsid w:val="002E45F2"/>
    <w:rsid w:val="002E4F7C"/>
    <w:rsid w:val="002E5CD1"/>
    <w:rsid w:val="002E5FA8"/>
    <w:rsid w:val="002E6FBF"/>
    <w:rsid w:val="002E72AE"/>
    <w:rsid w:val="002E74F2"/>
    <w:rsid w:val="002E7660"/>
    <w:rsid w:val="002F23FA"/>
    <w:rsid w:val="002F3782"/>
    <w:rsid w:val="002F4771"/>
    <w:rsid w:val="002F5673"/>
    <w:rsid w:val="002F5678"/>
    <w:rsid w:val="002F6868"/>
    <w:rsid w:val="002F78A5"/>
    <w:rsid w:val="002F7CD6"/>
    <w:rsid w:val="003002D4"/>
    <w:rsid w:val="00301612"/>
    <w:rsid w:val="00302A9E"/>
    <w:rsid w:val="003038C2"/>
    <w:rsid w:val="00304446"/>
    <w:rsid w:val="00304ACC"/>
    <w:rsid w:val="0030562E"/>
    <w:rsid w:val="00305909"/>
    <w:rsid w:val="00306794"/>
    <w:rsid w:val="00307738"/>
    <w:rsid w:val="0031093A"/>
    <w:rsid w:val="00311731"/>
    <w:rsid w:val="00312490"/>
    <w:rsid w:val="003128DF"/>
    <w:rsid w:val="00313AE7"/>
    <w:rsid w:val="003143BA"/>
    <w:rsid w:val="0031450C"/>
    <w:rsid w:val="003152C9"/>
    <w:rsid w:val="00315C77"/>
    <w:rsid w:val="003167F5"/>
    <w:rsid w:val="003176EE"/>
    <w:rsid w:val="003232ED"/>
    <w:rsid w:val="00323CA8"/>
    <w:rsid w:val="00323DD5"/>
    <w:rsid w:val="003249CC"/>
    <w:rsid w:val="00324BCB"/>
    <w:rsid w:val="00325030"/>
    <w:rsid w:val="003254A2"/>
    <w:rsid w:val="00326768"/>
    <w:rsid w:val="003319FD"/>
    <w:rsid w:val="00331E50"/>
    <w:rsid w:val="00333F7C"/>
    <w:rsid w:val="00334063"/>
    <w:rsid w:val="003357C2"/>
    <w:rsid w:val="00337717"/>
    <w:rsid w:val="00337DA4"/>
    <w:rsid w:val="00340468"/>
    <w:rsid w:val="0034048B"/>
    <w:rsid w:val="00340BB4"/>
    <w:rsid w:val="003410D0"/>
    <w:rsid w:val="00342008"/>
    <w:rsid w:val="00342B60"/>
    <w:rsid w:val="0034375C"/>
    <w:rsid w:val="003439C6"/>
    <w:rsid w:val="003439EC"/>
    <w:rsid w:val="00344340"/>
    <w:rsid w:val="00345245"/>
    <w:rsid w:val="00346144"/>
    <w:rsid w:val="0034627B"/>
    <w:rsid w:val="0034C6BD"/>
    <w:rsid w:val="003501F8"/>
    <w:rsid w:val="00350C61"/>
    <w:rsid w:val="00351C89"/>
    <w:rsid w:val="00352E00"/>
    <w:rsid w:val="0035333C"/>
    <w:rsid w:val="00353A0C"/>
    <w:rsid w:val="00354431"/>
    <w:rsid w:val="003545FD"/>
    <w:rsid w:val="00354B7A"/>
    <w:rsid w:val="00355898"/>
    <w:rsid w:val="00355982"/>
    <w:rsid w:val="00356DA2"/>
    <w:rsid w:val="0036043F"/>
    <w:rsid w:val="00360D35"/>
    <w:rsid w:val="0036103D"/>
    <w:rsid w:val="00361304"/>
    <w:rsid w:val="00361C50"/>
    <w:rsid w:val="00362002"/>
    <w:rsid w:val="00362064"/>
    <w:rsid w:val="00363244"/>
    <w:rsid w:val="00364598"/>
    <w:rsid w:val="00365449"/>
    <w:rsid w:val="00365CF9"/>
    <w:rsid w:val="003671EF"/>
    <w:rsid w:val="00367322"/>
    <w:rsid w:val="00367BC8"/>
    <w:rsid w:val="00370B32"/>
    <w:rsid w:val="00371403"/>
    <w:rsid w:val="003717A2"/>
    <w:rsid w:val="00371F2D"/>
    <w:rsid w:val="00372E8F"/>
    <w:rsid w:val="003743AC"/>
    <w:rsid w:val="00376E05"/>
    <w:rsid w:val="0037757F"/>
    <w:rsid w:val="00380923"/>
    <w:rsid w:val="003818FC"/>
    <w:rsid w:val="00381BA5"/>
    <w:rsid w:val="00381F35"/>
    <w:rsid w:val="003824F4"/>
    <w:rsid w:val="00382CF6"/>
    <w:rsid w:val="0038756D"/>
    <w:rsid w:val="00387C56"/>
    <w:rsid w:val="00390985"/>
    <w:rsid w:val="003921A0"/>
    <w:rsid w:val="00392211"/>
    <w:rsid w:val="0039245E"/>
    <w:rsid w:val="0039279D"/>
    <w:rsid w:val="00393736"/>
    <w:rsid w:val="003959C7"/>
    <w:rsid w:val="003965F9"/>
    <w:rsid w:val="0039722E"/>
    <w:rsid w:val="00397CD7"/>
    <w:rsid w:val="00397F9D"/>
    <w:rsid w:val="003A0093"/>
    <w:rsid w:val="003A19DE"/>
    <w:rsid w:val="003A1A32"/>
    <w:rsid w:val="003A1F6E"/>
    <w:rsid w:val="003A5088"/>
    <w:rsid w:val="003A5256"/>
    <w:rsid w:val="003A52E3"/>
    <w:rsid w:val="003A5519"/>
    <w:rsid w:val="003A6C88"/>
    <w:rsid w:val="003A6EB4"/>
    <w:rsid w:val="003A6EDB"/>
    <w:rsid w:val="003B2840"/>
    <w:rsid w:val="003B2B87"/>
    <w:rsid w:val="003B2CA2"/>
    <w:rsid w:val="003B2D0D"/>
    <w:rsid w:val="003B3711"/>
    <w:rsid w:val="003B48C6"/>
    <w:rsid w:val="003B5F82"/>
    <w:rsid w:val="003B6436"/>
    <w:rsid w:val="003B7BA2"/>
    <w:rsid w:val="003B7E3E"/>
    <w:rsid w:val="003C0C0C"/>
    <w:rsid w:val="003C0FC4"/>
    <w:rsid w:val="003C145C"/>
    <w:rsid w:val="003C152F"/>
    <w:rsid w:val="003C2557"/>
    <w:rsid w:val="003C3092"/>
    <w:rsid w:val="003C341D"/>
    <w:rsid w:val="003C3B2D"/>
    <w:rsid w:val="003C4221"/>
    <w:rsid w:val="003C469F"/>
    <w:rsid w:val="003C67AB"/>
    <w:rsid w:val="003C696A"/>
    <w:rsid w:val="003C74B5"/>
    <w:rsid w:val="003D039D"/>
    <w:rsid w:val="003D0908"/>
    <w:rsid w:val="003D0DB1"/>
    <w:rsid w:val="003D1334"/>
    <w:rsid w:val="003D13AB"/>
    <w:rsid w:val="003D1675"/>
    <w:rsid w:val="003D180D"/>
    <w:rsid w:val="003D1B4C"/>
    <w:rsid w:val="003D21AD"/>
    <w:rsid w:val="003D4A8A"/>
    <w:rsid w:val="003D5F0B"/>
    <w:rsid w:val="003E07BA"/>
    <w:rsid w:val="003E07CA"/>
    <w:rsid w:val="003E2E9E"/>
    <w:rsid w:val="003E33BA"/>
    <w:rsid w:val="003E425C"/>
    <w:rsid w:val="003E4746"/>
    <w:rsid w:val="003E4B3E"/>
    <w:rsid w:val="003E4FAF"/>
    <w:rsid w:val="003E5793"/>
    <w:rsid w:val="003E57C3"/>
    <w:rsid w:val="003E5D12"/>
    <w:rsid w:val="003E6951"/>
    <w:rsid w:val="003E6E95"/>
    <w:rsid w:val="003E736B"/>
    <w:rsid w:val="003E7C8C"/>
    <w:rsid w:val="003F0580"/>
    <w:rsid w:val="003F06B3"/>
    <w:rsid w:val="003F0ABC"/>
    <w:rsid w:val="003F1F90"/>
    <w:rsid w:val="003F2BD9"/>
    <w:rsid w:val="003F31A2"/>
    <w:rsid w:val="003F3847"/>
    <w:rsid w:val="003F3B58"/>
    <w:rsid w:val="003F3F40"/>
    <w:rsid w:val="003F44FF"/>
    <w:rsid w:val="003F46D5"/>
    <w:rsid w:val="003F502A"/>
    <w:rsid w:val="003F60D8"/>
    <w:rsid w:val="003F610D"/>
    <w:rsid w:val="003F6360"/>
    <w:rsid w:val="003F6619"/>
    <w:rsid w:val="003F68B3"/>
    <w:rsid w:val="003F6B77"/>
    <w:rsid w:val="003F7EE7"/>
    <w:rsid w:val="00400AB1"/>
    <w:rsid w:val="00401F0A"/>
    <w:rsid w:val="00402471"/>
    <w:rsid w:val="00403965"/>
    <w:rsid w:val="00403D48"/>
    <w:rsid w:val="004041D9"/>
    <w:rsid w:val="00404E32"/>
    <w:rsid w:val="004102A3"/>
    <w:rsid w:val="00411C52"/>
    <w:rsid w:val="0041305D"/>
    <w:rsid w:val="00414773"/>
    <w:rsid w:val="00415CE0"/>
    <w:rsid w:val="00417105"/>
    <w:rsid w:val="00417B34"/>
    <w:rsid w:val="0042044B"/>
    <w:rsid w:val="00420FC1"/>
    <w:rsid w:val="00421971"/>
    <w:rsid w:val="00423845"/>
    <w:rsid w:val="00424630"/>
    <w:rsid w:val="00424C7A"/>
    <w:rsid w:val="00424E02"/>
    <w:rsid w:val="00425763"/>
    <w:rsid w:val="00425CA0"/>
    <w:rsid w:val="00426814"/>
    <w:rsid w:val="004269F2"/>
    <w:rsid w:val="00426DD1"/>
    <w:rsid w:val="00427232"/>
    <w:rsid w:val="0042730B"/>
    <w:rsid w:val="00427F6B"/>
    <w:rsid w:val="004300F0"/>
    <w:rsid w:val="00431714"/>
    <w:rsid w:val="004326A6"/>
    <w:rsid w:val="00432F46"/>
    <w:rsid w:val="00433FC2"/>
    <w:rsid w:val="00436B2E"/>
    <w:rsid w:val="0043790F"/>
    <w:rsid w:val="00437FA3"/>
    <w:rsid w:val="004407C6"/>
    <w:rsid w:val="004408F7"/>
    <w:rsid w:val="00440A76"/>
    <w:rsid w:val="00442994"/>
    <w:rsid w:val="00442A59"/>
    <w:rsid w:val="0044352A"/>
    <w:rsid w:val="00443723"/>
    <w:rsid w:val="00445133"/>
    <w:rsid w:val="00445228"/>
    <w:rsid w:val="00446E1B"/>
    <w:rsid w:val="004472A7"/>
    <w:rsid w:val="004473BE"/>
    <w:rsid w:val="004479F0"/>
    <w:rsid w:val="0045014D"/>
    <w:rsid w:val="004502D4"/>
    <w:rsid w:val="00451995"/>
    <w:rsid w:val="0045242F"/>
    <w:rsid w:val="00454339"/>
    <w:rsid w:val="00456184"/>
    <w:rsid w:val="004574B2"/>
    <w:rsid w:val="004576D5"/>
    <w:rsid w:val="00457BA9"/>
    <w:rsid w:val="00457CE2"/>
    <w:rsid w:val="00457F2C"/>
    <w:rsid w:val="004622E0"/>
    <w:rsid w:val="00464749"/>
    <w:rsid w:val="00464863"/>
    <w:rsid w:val="00464F87"/>
    <w:rsid w:val="004656E0"/>
    <w:rsid w:val="00465A52"/>
    <w:rsid w:val="004660A1"/>
    <w:rsid w:val="00466B34"/>
    <w:rsid w:val="00466F9E"/>
    <w:rsid w:val="00467761"/>
    <w:rsid w:val="004702C9"/>
    <w:rsid w:val="004706C8"/>
    <w:rsid w:val="00472E23"/>
    <w:rsid w:val="00473910"/>
    <w:rsid w:val="00475948"/>
    <w:rsid w:val="00475B6F"/>
    <w:rsid w:val="0047643F"/>
    <w:rsid w:val="0047667E"/>
    <w:rsid w:val="004778B3"/>
    <w:rsid w:val="00480853"/>
    <w:rsid w:val="0048398E"/>
    <w:rsid w:val="00483F42"/>
    <w:rsid w:val="00485375"/>
    <w:rsid w:val="0048544F"/>
    <w:rsid w:val="004857B4"/>
    <w:rsid w:val="00485E23"/>
    <w:rsid w:val="004862B0"/>
    <w:rsid w:val="0048647A"/>
    <w:rsid w:val="00486AA8"/>
    <w:rsid w:val="00487B51"/>
    <w:rsid w:val="00491C45"/>
    <w:rsid w:val="00493882"/>
    <w:rsid w:val="00494B00"/>
    <w:rsid w:val="00495E3D"/>
    <w:rsid w:val="00495E58"/>
    <w:rsid w:val="004968FE"/>
    <w:rsid w:val="00496EF0"/>
    <w:rsid w:val="0049777D"/>
    <w:rsid w:val="00497DEA"/>
    <w:rsid w:val="004A0080"/>
    <w:rsid w:val="004A02AA"/>
    <w:rsid w:val="004A0514"/>
    <w:rsid w:val="004A06A1"/>
    <w:rsid w:val="004A1130"/>
    <w:rsid w:val="004A14F4"/>
    <w:rsid w:val="004A21B8"/>
    <w:rsid w:val="004A2336"/>
    <w:rsid w:val="004A2F83"/>
    <w:rsid w:val="004A4A89"/>
    <w:rsid w:val="004A6070"/>
    <w:rsid w:val="004A78CA"/>
    <w:rsid w:val="004A7A0B"/>
    <w:rsid w:val="004B0C17"/>
    <w:rsid w:val="004B1134"/>
    <w:rsid w:val="004B129F"/>
    <w:rsid w:val="004B13E0"/>
    <w:rsid w:val="004B23CD"/>
    <w:rsid w:val="004B35CE"/>
    <w:rsid w:val="004B50F4"/>
    <w:rsid w:val="004B550A"/>
    <w:rsid w:val="004B5D70"/>
    <w:rsid w:val="004B6125"/>
    <w:rsid w:val="004B6553"/>
    <w:rsid w:val="004B7CC4"/>
    <w:rsid w:val="004B7CCC"/>
    <w:rsid w:val="004B7D7C"/>
    <w:rsid w:val="004C053B"/>
    <w:rsid w:val="004C06CE"/>
    <w:rsid w:val="004C0E14"/>
    <w:rsid w:val="004C0ED3"/>
    <w:rsid w:val="004C1267"/>
    <w:rsid w:val="004C205B"/>
    <w:rsid w:val="004C329E"/>
    <w:rsid w:val="004C3CBA"/>
    <w:rsid w:val="004C4075"/>
    <w:rsid w:val="004C442F"/>
    <w:rsid w:val="004C4FD3"/>
    <w:rsid w:val="004C5914"/>
    <w:rsid w:val="004C64DF"/>
    <w:rsid w:val="004C6CF3"/>
    <w:rsid w:val="004C709B"/>
    <w:rsid w:val="004C754D"/>
    <w:rsid w:val="004D014A"/>
    <w:rsid w:val="004D02F6"/>
    <w:rsid w:val="004D0817"/>
    <w:rsid w:val="004D0A48"/>
    <w:rsid w:val="004D3A74"/>
    <w:rsid w:val="004D3DEB"/>
    <w:rsid w:val="004D43C1"/>
    <w:rsid w:val="004D4A24"/>
    <w:rsid w:val="004D4C5F"/>
    <w:rsid w:val="004D4E29"/>
    <w:rsid w:val="004D68EC"/>
    <w:rsid w:val="004E0059"/>
    <w:rsid w:val="004E0747"/>
    <w:rsid w:val="004E1387"/>
    <w:rsid w:val="004E1D47"/>
    <w:rsid w:val="004E3A9B"/>
    <w:rsid w:val="004E3C8D"/>
    <w:rsid w:val="004E498D"/>
    <w:rsid w:val="004E4E8C"/>
    <w:rsid w:val="004E5BB7"/>
    <w:rsid w:val="004E5FA0"/>
    <w:rsid w:val="004E6FEE"/>
    <w:rsid w:val="004F10F4"/>
    <w:rsid w:val="004F17D0"/>
    <w:rsid w:val="004F1853"/>
    <w:rsid w:val="004F2E90"/>
    <w:rsid w:val="004F2EC3"/>
    <w:rsid w:val="004F3F14"/>
    <w:rsid w:val="004F5A1D"/>
    <w:rsid w:val="004F5D0D"/>
    <w:rsid w:val="004F6CBF"/>
    <w:rsid w:val="0050087C"/>
    <w:rsid w:val="00501140"/>
    <w:rsid w:val="00501338"/>
    <w:rsid w:val="00501AC7"/>
    <w:rsid w:val="00501C3B"/>
    <w:rsid w:val="00502B79"/>
    <w:rsid w:val="00502C74"/>
    <w:rsid w:val="00503A20"/>
    <w:rsid w:val="00503F8B"/>
    <w:rsid w:val="005044A7"/>
    <w:rsid w:val="00504D61"/>
    <w:rsid w:val="00504F37"/>
    <w:rsid w:val="005055E5"/>
    <w:rsid w:val="0050572E"/>
    <w:rsid w:val="005057F7"/>
    <w:rsid w:val="0050654D"/>
    <w:rsid w:val="005067D5"/>
    <w:rsid w:val="00506C3C"/>
    <w:rsid w:val="005075DB"/>
    <w:rsid w:val="00507A86"/>
    <w:rsid w:val="00507BDF"/>
    <w:rsid w:val="00510ADB"/>
    <w:rsid w:val="00511891"/>
    <w:rsid w:val="005118E4"/>
    <w:rsid w:val="0051214B"/>
    <w:rsid w:val="00513030"/>
    <w:rsid w:val="005138B8"/>
    <w:rsid w:val="00514A81"/>
    <w:rsid w:val="00514B6D"/>
    <w:rsid w:val="0051524E"/>
    <w:rsid w:val="00515A71"/>
    <w:rsid w:val="00515E9B"/>
    <w:rsid w:val="00517155"/>
    <w:rsid w:val="00517CEF"/>
    <w:rsid w:val="005213AB"/>
    <w:rsid w:val="00523B04"/>
    <w:rsid w:val="00523F62"/>
    <w:rsid w:val="00523FF8"/>
    <w:rsid w:val="0052489A"/>
    <w:rsid w:val="00525343"/>
    <w:rsid w:val="00525644"/>
    <w:rsid w:val="005256C9"/>
    <w:rsid w:val="00525797"/>
    <w:rsid w:val="00526001"/>
    <w:rsid w:val="00526402"/>
    <w:rsid w:val="00526F96"/>
    <w:rsid w:val="00527231"/>
    <w:rsid w:val="005278B5"/>
    <w:rsid w:val="00530574"/>
    <w:rsid w:val="00530629"/>
    <w:rsid w:val="005306F5"/>
    <w:rsid w:val="00530DC8"/>
    <w:rsid w:val="00530FF4"/>
    <w:rsid w:val="005311F6"/>
    <w:rsid w:val="00532A35"/>
    <w:rsid w:val="00532D86"/>
    <w:rsid w:val="00533120"/>
    <w:rsid w:val="00534E1B"/>
    <w:rsid w:val="00535218"/>
    <w:rsid w:val="005352A8"/>
    <w:rsid w:val="005374D5"/>
    <w:rsid w:val="00537BB3"/>
    <w:rsid w:val="00537D5D"/>
    <w:rsid w:val="0054015F"/>
    <w:rsid w:val="00540946"/>
    <w:rsid w:val="00541484"/>
    <w:rsid w:val="005420DB"/>
    <w:rsid w:val="00542489"/>
    <w:rsid w:val="00544919"/>
    <w:rsid w:val="00544B68"/>
    <w:rsid w:val="00545B11"/>
    <w:rsid w:val="00545F5A"/>
    <w:rsid w:val="00545F87"/>
    <w:rsid w:val="005461CC"/>
    <w:rsid w:val="00546A54"/>
    <w:rsid w:val="00546E4F"/>
    <w:rsid w:val="00546F45"/>
    <w:rsid w:val="00547EA6"/>
    <w:rsid w:val="00551622"/>
    <w:rsid w:val="005520AF"/>
    <w:rsid w:val="00553049"/>
    <w:rsid w:val="0055331D"/>
    <w:rsid w:val="00553398"/>
    <w:rsid w:val="00553719"/>
    <w:rsid w:val="00553DC7"/>
    <w:rsid w:val="00553F53"/>
    <w:rsid w:val="005545F1"/>
    <w:rsid w:val="00556E27"/>
    <w:rsid w:val="005574DB"/>
    <w:rsid w:val="005579D7"/>
    <w:rsid w:val="00560FFD"/>
    <w:rsid w:val="00561034"/>
    <w:rsid w:val="0056183B"/>
    <w:rsid w:val="00561F0B"/>
    <w:rsid w:val="00562CC0"/>
    <w:rsid w:val="00562F64"/>
    <w:rsid w:val="0056307C"/>
    <w:rsid w:val="0056332B"/>
    <w:rsid w:val="00563A2B"/>
    <w:rsid w:val="00566150"/>
    <w:rsid w:val="0056680C"/>
    <w:rsid w:val="00570313"/>
    <w:rsid w:val="00570BF7"/>
    <w:rsid w:val="00571FD8"/>
    <w:rsid w:val="005729C5"/>
    <w:rsid w:val="005739A7"/>
    <w:rsid w:val="00574AD2"/>
    <w:rsid w:val="00576F8F"/>
    <w:rsid w:val="00576FEE"/>
    <w:rsid w:val="00577072"/>
    <w:rsid w:val="00577550"/>
    <w:rsid w:val="00577F1D"/>
    <w:rsid w:val="005827C5"/>
    <w:rsid w:val="00584392"/>
    <w:rsid w:val="005849BC"/>
    <w:rsid w:val="00584D47"/>
    <w:rsid w:val="00584E9B"/>
    <w:rsid w:val="00585676"/>
    <w:rsid w:val="0058670B"/>
    <w:rsid w:val="005869BB"/>
    <w:rsid w:val="005878E9"/>
    <w:rsid w:val="0059057D"/>
    <w:rsid w:val="00590628"/>
    <w:rsid w:val="00590FE0"/>
    <w:rsid w:val="005929F0"/>
    <w:rsid w:val="00592C1C"/>
    <w:rsid w:val="00592D46"/>
    <w:rsid w:val="005942A1"/>
    <w:rsid w:val="00595757"/>
    <w:rsid w:val="00595907"/>
    <w:rsid w:val="00595CE7"/>
    <w:rsid w:val="00596398"/>
    <w:rsid w:val="00596547"/>
    <w:rsid w:val="005A1E61"/>
    <w:rsid w:val="005A4659"/>
    <w:rsid w:val="005A5628"/>
    <w:rsid w:val="005A6BA7"/>
    <w:rsid w:val="005A771D"/>
    <w:rsid w:val="005A7D4C"/>
    <w:rsid w:val="005A7E16"/>
    <w:rsid w:val="005B0E25"/>
    <w:rsid w:val="005B3451"/>
    <w:rsid w:val="005B3FFF"/>
    <w:rsid w:val="005B4C98"/>
    <w:rsid w:val="005B5415"/>
    <w:rsid w:val="005B6496"/>
    <w:rsid w:val="005B7DF4"/>
    <w:rsid w:val="005C118A"/>
    <w:rsid w:val="005C333F"/>
    <w:rsid w:val="005C4F44"/>
    <w:rsid w:val="005C5B63"/>
    <w:rsid w:val="005C6BFC"/>
    <w:rsid w:val="005C7187"/>
    <w:rsid w:val="005D0335"/>
    <w:rsid w:val="005D1366"/>
    <w:rsid w:val="005D2759"/>
    <w:rsid w:val="005D28A0"/>
    <w:rsid w:val="005D2B26"/>
    <w:rsid w:val="005D31DD"/>
    <w:rsid w:val="005D3874"/>
    <w:rsid w:val="005D4717"/>
    <w:rsid w:val="005D4D3A"/>
    <w:rsid w:val="005D4D87"/>
    <w:rsid w:val="005D7F61"/>
    <w:rsid w:val="005E0943"/>
    <w:rsid w:val="005E0D18"/>
    <w:rsid w:val="005E12D2"/>
    <w:rsid w:val="005E269F"/>
    <w:rsid w:val="005E2747"/>
    <w:rsid w:val="005E3729"/>
    <w:rsid w:val="005E49C7"/>
    <w:rsid w:val="005E52D2"/>
    <w:rsid w:val="005E5663"/>
    <w:rsid w:val="005E5A28"/>
    <w:rsid w:val="005E6767"/>
    <w:rsid w:val="005E6B26"/>
    <w:rsid w:val="005E7283"/>
    <w:rsid w:val="005F0A13"/>
    <w:rsid w:val="005F0A6E"/>
    <w:rsid w:val="005F1673"/>
    <w:rsid w:val="005F231D"/>
    <w:rsid w:val="005F3F0E"/>
    <w:rsid w:val="005F3FA1"/>
    <w:rsid w:val="005F564B"/>
    <w:rsid w:val="005F6793"/>
    <w:rsid w:val="005F73B6"/>
    <w:rsid w:val="005F7E55"/>
    <w:rsid w:val="00600D9F"/>
    <w:rsid w:val="00600E68"/>
    <w:rsid w:val="00601133"/>
    <w:rsid w:val="006016AA"/>
    <w:rsid w:val="00602652"/>
    <w:rsid w:val="00602A21"/>
    <w:rsid w:val="0060469B"/>
    <w:rsid w:val="00604757"/>
    <w:rsid w:val="006051D4"/>
    <w:rsid w:val="00605C4F"/>
    <w:rsid w:val="00606265"/>
    <w:rsid w:val="00606412"/>
    <w:rsid w:val="00607436"/>
    <w:rsid w:val="00607ABE"/>
    <w:rsid w:val="00610D91"/>
    <w:rsid w:val="00611BDF"/>
    <w:rsid w:val="006125D9"/>
    <w:rsid w:val="006138B4"/>
    <w:rsid w:val="00614E21"/>
    <w:rsid w:val="00615710"/>
    <w:rsid w:val="00615F78"/>
    <w:rsid w:val="006165AB"/>
    <w:rsid w:val="00616A8D"/>
    <w:rsid w:val="0061794C"/>
    <w:rsid w:val="00617B81"/>
    <w:rsid w:val="00617D26"/>
    <w:rsid w:val="00621566"/>
    <w:rsid w:val="00621E63"/>
    <w:rsid w:val="00622E55"/>
    <w:rsid w:val="006230F0"/>
    <w:rsid w:val="00623324"/>
    <w:rsid w:val="00623739"/>
    <w:rsid w:val="00624400"/>
    <w:rsid w:val="00624A37"/>
    <w:rsid w:val="00625D6E"/>
    <w:rsid w:val="00630402"/>
    <w:rsid w:val="006308F6"/>
    <w:rsid w:val="00631169"/>
    <w:rsid w:val="00631D68"/>
    <w:rsid w:val="00632EC6"/>
    <w:rsid w:val="00633B9D"/>
    <w:rsid w:val="00633CA7"/>
    <w:rsid w:val="00634707"/>
    <w:rsid w:val="00634CFF"/>
    <w:rsid w:val="00635635"/>
    <w:rsid w:val="00635F53"/>
    <w:rsid w:val="00636CB6"/>
    <w:rsid w:val="00641EA1"/>
    <w:rsid w:val="00643625"/>
    <w:rsid w:val="006447F5"/>
    <w:rsid w:val="0064562B"/>
    <w:rsid w:val="006456B2"/>
    <w:rsid w:val="00645D8A"/>
    <w:rsid w:val="00646BAB"/>
    <w:rsid w:val="00646D64"/>
    <w:rsid w:val="0064733A"/>
    <w:rsid w:val="00647D1C"/>
    <w:rsid w:val="00650238"/>
    <w:rsid w:val="00650DBB"/>
    <w:rsid w:val="00650EF6"/>
    <w:rsid w:val="00652697"/>
    <w:rsid w:val="00654BB5"/>
    <w:rsid w:val="00654DDD"/>
    <w:rsid w:val="00655379"/>
    <w:rsid w:val="00656426"/>
    <w:rsid w:val="00657113"/>
    <w:rsid w:val="0066043C"/>
    <w:rsid w:val="00660DD3"/>
    <w:rsid w:val="00660E40"/>
    <w:rsid w:val="006614B0"/>
    <w:rsid w:val="006616FC"/>
    <w:rsid w:val="00662317"/>
    <w:rsid w:val="00663CB8"/>
    <w:rsid w:val="0066467A"/>
    <w:rsid w:val="00664FAF"/>
    <w:rsid w:val="00665375"/>
    <w:rsid w:val="00665746"/>
    <w:rsid w:val="00665B24"/>
    <w:rsid w:val="00666698"/>
    <w:rsid w:val="006666EB"/>
    <w:rsid w:val="00667FAE"/>
    <w:rsid w:val="006712EA"/>
    <w:rsid w:val="00671428"/>
    <w:rsid w:val="0067207F"/>
    <w:rsid w:val="006729A3"/>
    <w:rsid w:val="00673EF4"/>
    <w:rsid w:val="006740BC"/>
    <w:rsid w:val="00674226"/>
    <w:rsid w:val="0067423F"/>
    <w:rsid w:val="00674BD8"/>
    <w:rsid w:val="00675223"/>
    <w:rsid w:val="00675562"/>
    <w:rsid w:val="0067577B"/>
    <w:rsid w:val="00675AA8"/>
    <w:rsid w:val="00676325"/>
    <w:rsid w:val="00677E87"/>
    <w:rsid w:val="0068052C"/>
    <w:rsid w:val="00680903"/>
    <w:rsid w:val="00680DA7"/>
    <w:rsid w:val="00680ECB"/>
    <w:rsid w:val="00681BAB"/>
    <w:rsid w:val="00684F36"/>
    <w:rsid w:val="006850F8"/>
    <w:rsid w:val="00686049"/>
    <w:rsid w:val="0068668E"/>
    <w:rsid w:val="006902F5"/>
    <w:rsid w:val="006907E0"/>
    <w:rsid w:val="00690B4C"/>
    <w:rsid w:val="00690E89"/>
    <w:rsid w:val="006922C4"/>
    <w:rsid w:val="00692590"/>
    <w:rsid w:val="006925C1"/>
    <w:rsid w:val="0069394A"/>
    <w:rsid w:val="00693A3C"/>
    <w:rsid w:val="00694B6C"/>
    <w:rsid w:val="00694EEB"/>
    <w:rsid w:val="00695A75"/>
    <w:rsid w:val="0069619A"/>
    <w:rsid w:val="00696CB2"/>
    <w:rsid w:val="00697D30"/>
    <w:rsid w:val="006A061E"/>
    <w:rsid w:val="006A0D16"/>
    <w:rsid w:val="006A333F"/>
    <w:rsid w:val="006A3350"/>
    <w:rsid w:val="006A3610"/>
    <w:rsid w:val="006A37B5"/>
    <w:rsid w:val="006A6B1F"/>
    <w:rsid w:val="006A72AB"/>
    <w:rsid w:val="006A78E6"/>
    <w:rsid w:val="006B00FF"/>
    <w:rsid w:val="006B07FE"/>
    <w:rsid w:val="006B1AD4"/>
    <w:rsid w:val="006B37F2"/>
    <w:rsid w:val="006B439B"/>
    <w:rsid w:val="006B476F"/>
    <w:rsid w:val="006B55D9"/>
    <w:rsid w:val="006B57D5"/>
    <w:rsid w:val="006B6098"/>
    <w:rsid w:val="006B7F48"/>
    <w:rsid w:val="006C0B33"/>
    <w:rsid w:val="006C2F53"/>
    <w:rsid w:val="006C4D57"/>
    <w:rsid w:val="006C56B2"/>
    <w:rsid w:val="006C6D3D"/>
    <w:rsid w:val="006C6D5C"/>
    <w:rsid w:val="006C6D88"/>
    <w:rsid w:val="006C7E9D"/>
    <w:rsid w:val="006D0178"/>
    <w:rsid w:val="006D01EE"/>
    <w:rsid w:val="006D05CB"/>
    <w:rsid w:val="006D0D6A"/>
    <w:rsid w:val="006D1806"/>
    <w:rsid w:val="006D1CCF"/>
    <w:rsid w:val="006D271C"/>
    <w:rsid w:val="006D338A"/>
    <w:rsid w:val="006D3987"/>
    <w:rsid w:val="006D4359"/>
    <w:rsid w:val="006D45B4"/>
    <w:rsid w:val="006D5225"/>
    <w:rsid w:val="006D621B"/>
    <w:rsid w:val="006D6372"/>
    <w:rsid w:val="006D657D"/>
    <w:rsid w:val="006D7754"/>
    <w:rsid w:val="006D7E73"/>
    <w:rsid w:val="006E05C0"/>
    <w:rsid w:val="006E0683"/>
    <w:rsid w:val="006E076F"/>
    <w:rsid w:val="006E1346"/>
    <w:rsid w:val="006E1F52"/>
    <w:rsid w:val="006E2ADA"/>
    <w:rsid w:val="006E578C"/>
    <w:rsid w:val="006E5AF8"/>
    <w:rsid w:val="006E5D30"/>
    <w:rsid w:val="006E5F3D"/>
    <w:rsid w:val="006E7877"/>
    <w:rsid w:val="006E7B5D"/>
    <w:rsid w:val="006F27C9"/>
    <w:rsid w:val="006F6DDB"/>
    <w:rsid w:val="006F7417"/>
    <w:rsid w:val="006F7CAF"/>
    <w:rsid w:val="007005D9"/>
    <w:rsid w:val="00700620"/>
    <w:rsid w:val="00701E9E"/>
    <w:rsid w:val="00702B86"/>
    <w:rsid w:val="00704FCA"/>
    <w:rsid w:val="00705C67"/>
    <w:rsid w:val="00705E32"/>
    <w:rsid w:val="00706044"/>
    <w:rsid w:val="00706571"/>
    <w:rsid w:val="007068FC"/>
    <w:rsid w:val="007069F2"/>
    <w:rsid w:val="00707143"/>
    <w:rsid w:val="00707AC4"/>
    <w:rsid w:val="007103F0"/>
    <w:rsid w:val="00710D80"/>
    <w:rsid w:val="00711441"/>
    <w:rsid w:val="00711458"/>
    <w:rsid w:val="007129F8"/>
    <w:rsid w:val="00712C46"/>
    <w:rsid w:val="00714235"/>
    <w:rsid w:val="007143E2"/>
    <w:rsid w:val="007155EB"/>
    <w:rsid w:val="00717312"/>
    <w:rsid w:val="00720C51"/>
    <w:rsid w:val="0072216E"/>
    <w:rsid w:val="007227BF"/>
    <w:rsid w:val="007228C7"/>
    <w:rsid w:val="00723176"/>
    <w:rsid w:val="00723570"/>
    <w:rsid w:val="00723CE0"/>
    <w:rsid w:val="007243CA"/>
    <w:rsid w:val="00724531"/>
    <w:rsid w:val="00725115"/>
    <w:rsid w:val="00726173"/>
    <w:rsid w:val="00726573"/>
    <w:rsid w:val="0072659A"/>
    <w:rsid w:val="007279DE"/>
    <w:rsid w:val="00730E5A"/>
    <w:rsid w:val="00732266"/>
    <w:rsid w:val="0073230D"/>
    <w:rsid w:val="007336BA"/>
    <w:rsid w:val="007343B5"/>
    <w:rsid w:val="00734836"/>
    <w:rsid w:val="007357E1"/>
    <w:rsid w:val="00736BA4"/>
    <w:rsid w:val="00737B54"/>
    <w:rsid w:val="00737C09"/>
    <w:rsid w:val="00740002"/>
    <w:rsid w:val="00741486"/>
    <w:rsid w:val="007417D1"/>
    <w:rsid w:val="00741C26"/>
    <w:rsid w:val="0074204B"/>
    <w:rsid w:val="007426F9"/>
    <w:rsid w:val="00742FAF"/>
    <w:rsid w:val="00745737"/>
    <w:rsid w:val="00745CD9"/>
    <w:rsid w:val="00746161"/>
    <w:rsid w:val="00746198"/>
    <w:rsid w:val="00746D60"/>
    <w:rsid w:val="00746D9F"/>
    <w:rsid w:val="0074758A"/>
    <w:rsid w:val="0075049A"/>
    <w:rsid w:val="00751369"/>
    <w:rsid w:val="00751F0C"/>
    <w:rsid w:val="00752B3E"/>
    <w:rsid w:val="00752E35"/>
    <w:rsid w:val="0075337C"/>
    <w:rsid w:val="007536C3"/>
    <w:rsid w:val="00753778"/>
    <w:rsid w:val="00753B77"/>
    <w:rsid w:val="00753D40"/>
    <w:rsid w:val="00754028"/>
    <w:rsid w:val="007541C5"/>
    <w:rsid w:val="007543C7"/>
    <w:rsid w:val="00754623"/>
    <w:rsid w:val="00756574"/>
    <w:rsid w:val="007572E2"/>
    <w:rsid w:val="00757A42"/>
    <w:rsid w:val="007603DC"/>
    <w:rsid w:val="007618EB"/>
    <w:rsid w:val="007624A4"/>
    <w:rsid w:val="00762D32"/>
    <w:rsid w:val="00763E41"/>
    <w:rsid w:val="00763FE5"/>
    <w:rsid w:val="00764608"/>
    <w:rsid w:val="00765051"/>
    <w:rsid w:val="0076606E"/>
    <w:rsid w:val="007663AC"/>
    <w:rsid w:val="00766D90"/>
    <w:rsid w:val="00767C3B"/>
    <w:rsid w:val="0077061C"/>
    <w:rsid w:val="007726CD"/>
    <w:rsid w:val="007743B1"/>
    <w:rsid w:val="007756BB"/>
    <w:rsid w:val="007760C3"/>
    <w:rsid w:val="00776387"/>
    <w:rsid w:val="00780280"/>
    <w:rsid w:val="0078034E"/>
    <w:rsid w:val="007813D2"/>
    <w:rsid w:val="00781AD1"/>
    <w:rsid w:val="0078202D"/>
    <w:rsid w:val="0078209C"/>
    <w:rsid w:val="007826A9"/>
    <w:rsid w:val="00782F98"/>
    <w:rsid w:val="00783A20"/>
    <w:rsid w:val="007840BA"/>
    <w:rsid w:val="00784A7B"/>
    <w:rsid w:val="00785933"/>
    <w:rsid w:val="00786122"/>
    <w:rsid w:val="0078747A"/>
    <w:rsid w:val="00790154"/>
    <w:rsid w:val="007903DF"/>
    <w:rsid w:val="00790C3A"/>
    <w:rsid w:val="007918BA"/>
    <w:rsid w:val="00793667"/>
    <w:rsid w:val="00793B02"/>
    <w:rsid w:val="00794B99"/>
    <w:rsid w:val="007952D1"/>
    <w:rsid w:val="00795DDC"/>
    <w:rsid w:val="00796B4C"/>
    <w:rsid w:val="007974A3"/>
    <w:rsid w:val="007A0045"/>
    <w:rsid w:val="007A03F2"/>
    <w:rsid w:val="007A24B5"/>
    <w:rsid w:val="007A26EA"/>
    <w:rsid w:val="007A288B"/>
    <w:rsid w:val="007A2A0E"/>
    <w:rsid w:val="007A3E45"/>
    <w:rsid w:val="007A478D"/>
    <w:rsid w:val="007A498E"/>
    <w:rsid w:val="007A4D48"/>
    <w:rsid w:val="007A4E7F"/>
    <w:rsid w:val="007A578A"/>
    <w:rsid w:val="007A5BE5"/>
    <w:rsid w:val="007A65E3"/>
    <w:rsid w:val="007A66D2"/>
    <w:rsid w:val="007A7F84"/>
    <w:rsid w:val="007B0794"/>
    <w:rsid w:val="007B090C"/>
    <w:rsid w:val="007B0A3E"/>
    <w:rsid w:val="007B0D4F"/>
    <w:rsid w:val="007B1C91"/>
    <w:rsid w:val="007B23E6"/>
    <w:rsid w:val="007B45C0"/>
    <w:rsid w:val="007B60AC"/>
    <w:rsid w:val="007C071F"/>
    <w:rsid w:val="007C1056"/>
    <w:rsid w:val="007C221A"/>
    <w:rsid w:val="007C41C7"/>
    <w:rsid w:val="007C4503"/>
    <w:rsid w:val="007C5C46"/>
    <w:rsid w:val="007C5CC1"/>
    <w:rsid w:val="007C5CF7"/>
    <w:rsid w:val="007C5FBC"/>
    <w:rsid w:val="007C620D"/>
    <w:rsid w:val="007C6F1C"/>
    <w:rsid w:val="007C71B5"/>
    <w:rsid w:val="007D059F"/>
    <w:rsid w:val="007D09FA"/>
    <w:rsid w:val="007D1029"/>
    <w:rsid w:val="007D1347"/>
    <w:rsid w:val="007D1A25"/>
    <w:rsid w:val="007D1C7E"/>
    <w:rsid w:val="007D2DAB"/>
    <w:rsid w:val="007D2DEC"/>
    <w:rsid w:val="007D37FC"/>
    <w:rsid w:val="007D3C7B"/>
    <w:rsid w:val="007D3F64"/>
    <w:rsid w:val="007D43AE"/>
    <w:rsid w:val="007D4995"/>
    <w:rsid w:val="007D66BC"/>
    <w:rsid w:val="007D7934"/>
    <w:rsid w:val="007D7E94"/>
    <w:rsid w:val="007E0513"/>
    <w:rsid w:val="007E0974"/>
    <w:rsid w:val="007E15BE"/>
    <w:rsid w:val="007E1BF5"/>
    <w:rsid w:val="007E345E"/>
    <w:rsid w:val="007E3756"/>
    <w:rsid w:val="007E39B0"/>
    <w:rsid w:val="007E3CD6"/>
    <w:rsid w:val="007E3EF3"/>
    <w:rsid w:val="007E41D8"/>
    <w:rsid w:val="007E4E67"/>
    <w:rsid w:val="007E5B34"/>
    <w:rsid w:val="007E5D11"/>
    <w:rsid w:val="007E5D45"/>
    <w:rsid w:val="007E615A"/>
    <w:rsid w:val="007F0123"/>
    <w:rsid w:val="007F26F5"/>
    <w:rsid w:val="007F28DE"/>
    <w:rsid w:val="007F2F42"/>
    <w:rsid w:val="007F3730"/>
    <w:rsid w:val="007F5248"/>
    <w:rsid w:val="007F55DA"/>
    <w:rsid w:val="007F562F"/>
    <w:rsid w:val="007F5ABF"/>
    <w:rsid w:val="007F6A14"/>
    <w:rsid w:val="007F704E"/>
    <w:rsid w:val="00800157"/>
    <w:rsid w:val="00800574"/>
    <w:rsid w:val="008016FB"/>
    <w:rsid w:val="00801915"/>
    <w:rsid w:val="00801DD2"/>
    <w:rsid w:val="00801E7F"/>
    <w:rsid w:val="0080350E"/>
    <w:rsid w:val="008039FA"/>
    <w:rsid w:val="00804AE6"/>
    <w:rsid w:val="00804E78"/>
    <w:rsid w:val="00805170"/>
    <w:rsid w:val="008051F6"/>
    <w:rsid w:val="00805917"/>
    <w:rsid w:val="00805C6B"/>
    <w:rsid w:val="00807656"/>
    <w:rsid w:val="0080C15C"/>
    <w:rsid w:val="0081010D"/>
    <w:rsid w:val="008103CF"/>
    <w:rsid w:val="008110DC"/>
    <w:rsid w:val="008111F1"/>
    <w:rsid w:val="008137EA"/>
    <w:rsid w:val="00814BE2"/>
    <w:rsid w:val="00815002"/>
    <w:rsid w:val="00815319"/>
    <w:rsid w:val="008155B3"/>
    <w:rsid w:val="00815646"/>
    <w:rsid w:val="00815CAF"/>
    <w:rsid w:val="008163F6"/>
    <w:rsid w:val="00816D23"/>
    <w:rsid w:val="008172EF"/>
    <w:rsid w:val="00817FF0"/>
    <w:rsid w:val="00820FEC"/>
    <w:rsid w:val="00821556"/>
    <w:rsid w:val="00822794"/>
    <w:rsid w:val="00822C12"/>
    <w:rsid w:val="00824B76"/>
    <w:rsid w:val="00825136"/>
    <w:rsid w:val="00826AF4"/>
    <w:rsid w:val="0082734E"/>
    <w:rsid w:val="008273DF"/>
    <w:rsid w:val="008276FE"/>
    <w:rsid w:val="00830451"/>
    <w:rsid w:val="008315B7"/>
    <w:rsid w:val="008316E3"/>
    <w:rsid w:val="00831729"/>
    <w:rsid w:val="00831F73"/>
    <w:rsid w:val="0083246E"/>
    <w:rsid w:val="008334AF"/>
    <w:rsid w:val="00833D36"/>
    <w:rsid w:val="00834C2A"/>
    <w:rsid w:val="00836295"/>
    <w:rsid w:val="00836D2F"/>
    <w:rsid w:val="00837483"/>
    <w:rsid w:val="0083799F"/>
    <w:rsid w:val="00840863"/>
    <w:rsid w:val="00840CD3"/>
    <w:rsid w:val="00841840"/>
    <w:rsid w:val="00841E80"/>
    <w:rsid w:val="00842C18"/>
    <w:rsid w:val="0084494C"/>
    <w:rsid w:val="008457C8"/>
    <w:rsid w:val="00845831"/>
    <w:rsid w:val="00845B73"/>
    <w:rsid w:val="00845E8E"/>
    <w:rsid w:val="00846472"/>
    <w:rsid w:val="0084684A"/>
    <w:rsid w:val="00846C59"/>
    <w:rsid w:val="008471EE"/>
    <w:rsid w:val="0084746A"/>
    <w:rsid w:val="008476F6"/>
    <w:rsid w:val="00851C11"/>
    <w:rsid w:val="00852EA9"/>
    <w:rsid w:val="008530FD"/>
    <w:rsid w:val="00853303"/>
    <w:rsid w:val="00855288"/>
    <w:rsid w:val="00855D75"/>
    <w:rsid w:val="008564A9"/>
    <w:rsid w:val="008567CF"/>
    <w:rsid w:val="00857035"/>
    <w:rsid w:val="00857AE1"/>
    <w:rsid w:val="008604DA"/>
    <w:rsid w:val="0086051A"/>
    <w:rsid w:val="00860882"/>
    <w:rsid w:val="00861049"/>
    <w:rsid w:val="008610B9"/>
    <w:rsid w:val="00861C7E"/>
    <w:rsid w:val="00862532"/>
    <w:rsid w:val="00862B23"/>
    <w:rsid w:val="00862D82"/>
    <w:rsid w:val="008638BD"/>
    <w:rsid w:val="00864943"/>
    <w:rsid w:val="00865BEA"/>
    <w:rsid w:val="00866A7E"/>
    <w:rsid w:val="0086750B"/>
    <w:rsid w:val="008702A4"/>
    <w:rsid w:val="00870D4A"/>
    <w:rsid w:val="0087100C"/>
    <w:rsid w:val="008714A9"/>
    <w:rsid w:val="0087325E"/>
    <w:rsid w:val="00873B45"/>
    <w:rsid w:val="0087417B"/>
    <w:rsid w:val="008745BF"/>
    <w:rsid w:val="008755FC"/>
    <w:rsid w:val="00875D14"/>
    <w:rsid w:val="00876504"/>
    <w:rsid w:val="00876F0E"/>
    <w:rsid w:val="0087701A"/>
    <w:rsid w:val="008801B3"/>
    <w:rsid w:val="00881E54"/>
    <w:rsid w:val="00882614"/>
    <w:rsid w:val="00882BF2"/>
    <w:rsid w:val="008835B5"/>
    <w:rsid w:val="00883787"/>
    <w:rsid w:val="0088641E"/>
    <w:rsid w:val="00886CEC"/>
    <w:rsid w:val="00890137"/>
    <w:rsid w:val="00890A46"/>
    <w:rsid w:val="00890FA5"/>
    <w:rsid w:val="008924B9"/>
    <w:rsid w:val="00892B00"/>
    <w:rsid w:val="00893A07"/>
    <w:rsid w:val="008942F4"/>
    <w:rsid w:val="008946CF"/>
    <w:rsid w:val="00896026"/>
    <w:rsid w:val="00897BC7"/>
    <w:rsid w:val="00897EC0"/>
    <w:rsid w:val="008A2921"/>
    <w:rsid w:val="008A3434"/>
    <w:rsid w:val="008A3637"/>
    <w:rsid w:val="008A621E"/>
    <w:rsid w:val="008A6513"/>
    <w:rsid w:val="008A712E"/>
    <w:rsid w:val="008A78A6"/>
    <w:rsid w:val="008B0072"/>
    <w:rsid w:val="008B07E2"/>
    <w:rsid w:val="008B0957"/>
    <w:rsid w:val="008B0C9E"/>
    <w:rsid w:val="008B0F7A"/>
    <w:rsid w:val="008B1701"/>
    <w:rsid w:val="008B1C30"/>
    <w:rsid w:val="008B2F0B"/>
    <w:rsid w:val="008B354B"/>
    <w:rsid w:val="008B392E"/>
    <w:rsid w:val="008B4ABF"/>
    <w:rsid w:val="008B4CBB"/>
    <w:rsid w:val="008B6302"/>
    <w:rsid w:val="008B63D2"/>
    <w:rsid w:val="008B6842"/>
    <w:rsid w:val="008B7259"/>
    <w:rsid w:val="008C1FE3"/>
    <w:rsid w:val="008C2B49"/>
    <w:rsid w:val="008C33EE"/>
    <w:rsid w:val="008C3592"/>
    <w:rsid w:val="008C4E18"/>
    <w:rsid w:val="008C4EC4"/>
    <w:rsid w:val="008C59A0"/>
    <w:rsid w:val="008C5C61"/>
    <w:rsid w:val="008C5DCF"/>
    <w:rsid w:val="008C68D4"/>
    <w:rsid w:val="008C6A6D"/>
    <w:rsid w:val="008C75C1"/>
    <w:rsid w:val="008C7632"/>
    <w:rsid w:val="008C7832"/>
    <w:rsid w:val="008D026B"/>
    <w:rsid w:val="008D18F1"/>
    <w:rsid w:val="008D1BE4"/>
    <w:rsid w:val="008D202D"/>
    <w:rsid w:val="008D2903"/>
    <w:rsid w:val="008D2DBD"/>
    <w:rsid w:val="008D2E65"/>
    <w:rsid w:val="008D2EB9"/>
    <w:rsid w:val="008D3B25"/>
    <w:rsid w:val="008D3BCF"/>
    <w:rsid w:val="008D4BBD"/>
    <w:rsid w:val="008D69F8"/>
    <w:rsid w:val="008D6B54"/>
    <w:rsid w:val="008D74E9"/>
    <w:rsid w:val="008D77F4"/>
    <w:rsid w:val="008D785F"/>
    <w:rsid w:val="008D7B4A"/>
    <w:rsid w:val="008E02F8"/>
    <w:rsid w:val="008E0494"/>
    <w:rsid w:val="008E05D3"/>
    <w:rsid w:val="008E07E1"/>
    <w:rsid w:val="008E21C1"/>
    <w:rsid w:val="008E76A9"/>
    <w:rsid w:val="008F1256"/>
    <w:rsid w:val="008F1559"/>
    <w:rsid w:val="008F1C6B"/>
    <w:rsid w:val="008F1D28"/>
    <w:rsid w:val="008F1F6F"/>
    <w:rsid w:val="008F2C9A"/>
    <w:rsid w:val="008F3D86"/>
    <w:rsid w:val="008F6042"/>
    <w:rsid w:val="008F676E"/>
    <w:rsid w:val="008F695C"/>
    <w:rsid w:val="008F69D8"/>
    <w:rsid w:val="008F73C3"/>
    <w:rsid w:val="008F7811"/>
    <w:rsid w:val="008F7944"/>
    <w:rsid w:val="008F7BB6"/>
    <w:rsid w:val="008F7C06"/>
    <w:rsid w:val="009002D1"/>
    <w:rsid w:val="00900788"/>
    <w:rsid w:val="00903152"/>
    <w:rsid w:val="009037B1"/>
    <w:rsid w:val="00903A22"/>
    <w:rsid w:val="009040CF"/>
    <w:rsid w:val="00904675"/>
    <w:rsid w:val="00905107"/>
    <w:rsid w:val="00905EC0"/>
    <w:rsid w:val="00906688"/>
    <w:rsid w:val="009066B9"/>
    <w:rsid w:val="009066D7"/>
    <w:rsid w:val="00906D25"/>
    <w:rsid w:val="0091031E"/>
    <w:rsid w:val="00910BD1"/>
    <w:rsid w:val="00911786"/>
    <w:rsid w:val="009120C8"/>
    <w:rsid w:val="00913437"/>
    <w:rsid w:val="00914407"/>
    <w:rsid w:val="009144B0"/>
    <w:rsid w:val="00914867"/>
    <w:rsid w:val="00915FB1"/>
    <w:rsid w:val="009165E4"/>
    <w:rsid w:val="0091771D"/>
    <w:rsid w:val="0091790F"/>
    <w:rsid w:val="0092094E"/>
    <w:rsid w:val="00922341"/>
    <w:rsid w:val="00922558"/>
    <w:rsid w:val="0092349A"/>
    <w:rsid w:val="00924320"/>
    <w:rsid w:val="0092550B"/>
    <w:rsid w:val="009262E7"/>
    <w:rsid w:val="009264CF"/>
    <w:rsid w:val="00926602"/>
    <w:rsid w:val="009267E6"/>
    <w:rsid w:val="00926EA2"/>
    <w:rsid w:val="009304AE"/>
    <w:rsid w:val="00931ECE"/>
    <w:rsid w:val="00931FB9"/>
    <w:rsid w:val="00933CCA"/>
    <w:rsid w:val="0093418C"/>
    <w:rsid w:val="00934365"/>
    <w:rsid w:val="00937036"/>
    <w:rsid w:val="009371DC"/>
    <w:rsid w:val="009375A2"/>
    <w:rsid w:val="00940933"/>
    <w:rsid w:val="00940F4C"/>
    <w:rsid w:val="00941815"/>
    <w:rsid w:val="0094234B"/>
    <w:rsid w:val="00942F05"/>
    <w:rsid w:val="00944383"/>
    <w:rsid w:val="00944786"/>
    <w:rsid w:val="00944860"/>
    <w:rsid w:val="0094574C"/>
    <w:rsid w:val="00945A96"/>
    <w:rsid w:val="00951469"/>
    <w:rsid w:val="00952C1E"/>
    <w:rsid w:val="009531AC"/>
    <w:rsid w:val="00954D01"/>
    <w:rsid w:val="00955AFB"/>
    <w:rsid w:val="009566E4"/>
    <w:rsid w:val="00956A17"/>
    <w:rsid w:val="00957045"/>
    <w:rsid w:val="00961B79"/>
    <w:rsid w:val="00963798"/>
    <w:rsid w:val="009637FB"/>
    <w:rsid w:val="00965A3E"/>
    <w:rsid w:val="00966935"/>
    <w:rsid w:val="00966BBD"/>
    <w:rsid w:val="00967C24"/>
    <w:rsid w:val="00967F53"/>
    <w:rsid w:val="009700D3"/>
    <w:rsid w:val="00971178"/>
    <w:rsid w:val="009715BE"/>
    <w:rsid w:val="00972D07"/>
    <w:rsid w:val="00972D26"/>
    <w:rsid w:val="00972EE3"/>
    <w:rsid w:val="00974243"/>
    <w:rsid w:val="00974420"/>
    <w:rsid w:val="009745D6"/>
    <w:rsid w:val="0097464D"/>
    <w:rsid w:val="00976ADA"/>
    <w:rsid w:val="00977257"/>
    <w:rsid w:val="00977B1A"/>
    <w:rsid w:val="00980A7F"/>
    <w:rsid w:val="00980E79"/>
    <w:rsid w:val="0098225C"/>
    <w:rsid w:val="0098231F"/>
    <w:rsid w:val="00982A55"/>
    <w:rsid w:val="00983004"/>
    <w:rsid w:val="00984673"/>
    <w:rsid w:val="00985672"/>
    <w:rsid w:val="00985B9B"/>
    <w:rsid w:val="00985C5A"/>
    <w:rsid w:val="00985E33"/>
    <w:rsid w:val="00986621"/>
    <w:rsid w:val="00990D37"/>
    <w:rsid w:val="00990D94"/>
    <w:rsid w:val="00990F18"/>
    <w:rsid w:val="00992575"/>
    <w:rsid w:val="009925D2"/>
    <w:rsid w:val="009926B7"/>
    <w:rsid w:val="00992A58"/>
    <w:rsid w:val="00992C6F"/>
    <w:rsid w:val="009937B5"/>
    <w:rsid w:val="00993BE2"/>
    <w:rsid w:val="0099520B"/>
    <w:rsid w:val="0099577F"/>
    <w:rsid w:val="009968BB"/>
    <w:rsid w:val="009968FC"/>
    <w:rsid w:val="009A01DF"/>
    <w:rsid w:val="009A0ABF"/>
    <w:rsid w:val="009A10B2"/>
    <w:rsid w:val="009A152F"/>
    <w:rsid w:val="009A1902"/>
    <w:rsid w:val="009A1CDC"/>
    <w:rsid w:val="009A1E68"/>
    <w:rsid w:val="009A227B"/>
    <w:rsid w:val="009A2B7D"/>
    <w:rsid w:val="009A3FC0"/>
    <w:rsid w:val="009A4875"/>
    <w:rsid w:val="009A5169"/>
    <w:rsid w:val="009B0BC1"/>
    <w:rsid w:val="009B1359"/>
    <w:rsid w:val="009B159C"/>
    <w:rsid w:val="009B1CF8"/>
    <w:rsid w:val="009B21EC"/>
    <w:rsid w:val="009B297C"/>
    <w:rsid w:val="009B2BF9"/>
    <w:rsid w:val="009B3DB0"/>
    <w:rsid w:val="009B3FEF"/>
    <w:rsid w:val="009B4E04"/>
    <w:rsid w:val="009B4FB5"/>
    <w:rsid w:val="009B5196"/>
    <w:rsid w:val="009B5793"/>
    <w:rsid w:val="009B60D6"/>
    <w:rsid w:val="009B7B1C"/>
    <w:rsid w:val="009B7E18"/>
    <w:rsid w:val="009C1BF5"/>
    <w:rsid w:val="009C2B7C"/>
    <w:rsid w:val="009C3068"/>
    <w:rsid w:val="009C3097"/>
    <w:rsid w:val="009C40F6"/>
    <w:rsid w:val="009C436E"/>
    <w:rsid w:val="009C4B96"/>
    <w:rsid w:val="009C5ED2"/>
    <w:rsid w:val="009C7665"/>
    <w:rsid w:val="009C770C"/>
    <w:rsid w:val="009C7C3B"/>
    <w:rsid w:val="009D13AC"/>
    <w:rsid w:val="009D18F8"/>
    <w:rsid w:val="009D1D8F"/>
    <w:rsid w:val="009D26E3"/>
    <w:rsid w:val="009D2D1A"/>
    <w:rsid w:val="009D2DDF"/>
    <w:rsid w:val="009D2E0B"/>
    <w:rsid w:val="009D34A8"/>
    <w:rsid w:val="009D4018"/>
    <w:rsid w:val="009D41EE"/>
    <w:rsid w:val="009D4425"/>
    <w:rsid w:val="009D538B"/>
    <w:rsid w:val="009D652F"/>
    <w:rsid w:val="009D6A98"/>
    <w:rsid w:val="009D6B8A"/>
    <w:rsid w:val="009D6F1C"/>
    <w:rsid w:val="009D75BC"/>
    <w:rsid w:val="009D7C69"/>
    <w:rsid w:val="009E0693"/>
    <w:rsid w:val="009E10E3"/>
    <w:rsid w:val="009E3F9C"/>
    <w:rsid w:val="009E4609"/>
    <w:rsid w:val="009E532A"/>
    <w:rsid w:val="009E56DD"/>
    <w:rsid w:val="009E6728"/>
    <w:rsid w:val="009E6E3A"/>
    <w:rsid w:val="009E7374"/>
    <w:rsid w:val="009E74EA"/>
    <w:rsid w:val="009E7B10"/>
    <w:rsid w:val="009F1A6F"/>
    <w:rsid w:val="009F1DA2"/>
    <w:rsid w:val="009F45AD"/>
    <w:rsid w:val="009F4F52"/>
    <w:rsid w:val="009F5394"/>
    <w:rsid w:val="009F55FC"/>
    <w:rsid w:val="009F56DF"/>
    <w:rsid w:val="009F5D51"/>
    <w:rsid w:val="009F6489"/>
    <w:rsid w:val="009F6E3B"/>
    <w:rsid w:val="00A00276"/>
    <w:rsid w:val="00A006F5"/>
    <w:rsid w:val="00A00DDF"/>
    <w:rsid w:val="00A01040"/>
    <w:rsid w:val="00A0118C"/>
    <w:rsid w:val="00A01D91"/>
    <w:rsid w:val="00A01EF0"/>
    <w:rsid w:val="00A01F28"/>
    <w:rsid w:val="00A0239A"/>
    <w:rsid w:val="00A023F2"/>
    <w:rsid w:val="00A026FF"/>
    <w:rsid w:val="00A02D44"/>
    <w:rsid w:val="00A03D6D"/>
    <w:rsid w:val="00A05373"/>
    <w:rsid w:val="00A05672"/>
    <w:rsid w:val="00A05DDC"/>
    <w:rsid w:val="00A05E40"/>
    <w:rsid w:val="00A0611F"/>
    <w:rsid w:val="00A07B06"/>
    <w:rsid w:val="00A10DB8"/>
    <w:rsid w:val="00A10E0E"/>
    <w:rsid w:val="00A128C9"/>
    <w:rsid w:val="00A13277"/>
    <w:rsid w:val="00A13B66"/>
    <w:rsid w:val="00A14374"/>
    <w:rsid w:val="00A14880"/>
    <w:rsid w:val="00A14D1B"/>
    <w:rsid w:val="00A1723C"/>
    <w:rsid w:val="00A17E3A"/>
    <w:rsid w:val="00A204F7"/>
    <w:rsid w:val="00A20AE6"/>
    <w:rsid w:val="00A20DC2"/>
    <w:rsid w:val="00A2101C"/>
    <w:rsid w:val="00A2135E"/>
    <w:rsid w:val="00A22A13"/>
    <w:rsid w:val="00A22B9A"/>
    <w:rsid w:val="00A23B73"/>
    <w:rsid w:val="00A2762E"/>
    <w:rsid w:val="00A332B5"/>
    <w:rsid w:val="00A338DB"/>
    <w:rsid w:val="00A33CF4"/>
    <w:rsid w:val="00A34908"/>
    <w:rsid w:val="00A34B94"/>
    <w:rsid w:val="00A35A02"/>
    <w:rsid w:val="00A35DCF"/>
    <w:rsid w:val="00A36E00"/>
    <w:rsid w:val="00A37073"/>
    <w:rsid w:val="00A371C8"/>
    <w:rsid w:val="00A403D8"/>
    <w:rsid w:val="00A407D9"/>
    <w:rsid w:val="00A40B70"/>
    <w:rsid w:val="00A41AD1"/>
    <w:rsid w:val="00A42D01"/>
    <w:rsid w:val="00A42F11"/>
    <w:rsid w:val="00A44863"/>
    <w:rsid w:val="00A44DE7"/>
    <w:rsid w:val="00A45E6C"/>
    <w:rsid w:val="00A46880"/>
    <w:rsid w:val="00A46F5C"/>
    <w:rsid w:val="00A47A3A"/>
    <w:rsid w:val="00A47A4F"/>
    <w:rsid w:val="00A47DAD"/>
    <w:rsid w:val="00A5245D"/>
    <w:rsid w:val="00A52851"/>
    <w:rsid w:val="00A52ED6"/>
    <w:rsid w:val="00A536A6"/>
    <w:rsid w:val="00A538D6"/>
    <w:rsid w:val="00A54D04"/>
    <w:rsid w:val="00A55025"/>
    <w:rsid w:val="00A553A8"/>
    <w:rsid w:val="00A574A6"/>
    <w:rsid w:val="00A579D7"/>
    <w:rsid w:val="00A57F43"/>
    <w:rsid w:val="00A603AA"/>
    <w:rsid w:val="00A606B7"/>
    <w:rsid w:val="00A6128B"/>
    <w:rsid w:val="00A61CA9"/>
    <w:rsid w:val="00A61EAB"/>
    <w:rsid w:val="00A623AF"/>
    <w:rsid w:val="00A62ED9"/>
    <w:rsid w:val="00A6387D"/>
    <w:rsid w:val="00A64463"/>
    <w:rsid w:val="00A6468F"/>
    <w:rsid w:val="00A64C4B"/>
    <w:rsid w:val="00A6587B"/>
    <w:rsid w:val="00A65A9B"/>
    <w:rsid w:val="00A65C69"/>
    <w:rsid w:val="00A65FC3"/>
    <w:rsid w:val="00A67D95"/>
    <w:rsid w:val="00A70DF0"/>
    <w:rsid w:val="00A716AB"/>
    <w:rsid w:val="00A7273A"/>
    <w:rsid w:val="00A72D15"/>
    <w:rsid w:val="00A72D2F"/>
    <w:rsid w:val="00A72EE0"/>
    <w:rsid w:val="00A74EAA"/>
    <w:rsid w:val="00A75337"/>
    <w:rsid w:val="00A75B56"/>
    <w:rsid w:val="00A767B7"/>
    <w:rsid w:val="00A76D2D"/>
    <w:rsid w:val="00A77E60"/>
    <w:rsid w:val="00A8140C"/>
    <w:rsid w:val="00A8216B"/>
    <w:rsid w:val="00A821D1"/>
    <w:rsid w:val="00A8281B"/>
    <w:rsid w:val="00A83135"/>
    <w:rsid w:val="00A834D7"/>
    <w:rsid w:val="00A83789"/>
    <w:rsid w:val="00A8479B"/>
    <w:rsid w:val="00A84C01"/>
    <w:rsid w:val="00A84EE4"/>
    <w:rsid w:val="00A850D1"/>
    <w:rsid w:val="00A8632D"/>
    <w:rsid w:val="00A8680C"/>
    <w:rsid w:val="00A901A0"/>
    <w:rsid w:val="00A90FD5"/>
    <w:rsid w:val="00A9170E"/>
    <w:rsid w:val="00A91F33"/>
    <w:rsid w:val="00A922C0"/>
    <w:rsid w:val="00A9289B"/>
    <w:rsid w:val="00A93039"/>
    <w:rsid w:val="00A93DFE"/>
    <w:rsid w:val="00A93FDA"/>
    <w:rsid w:val="00A947A8"/>
    <w:rsid w:val="00A948EB"/>
    <w:rsid w:val="00A94A61"/>
    <w:rsid w:val="00A951ED"/>
    <w:rsid w:val="00A951F9"/>
    <w:rsid w:val="00A9566E"/>
    <w:rsid w:val="00A96AC0"/>
    <w:rsid w:val="00AA0C7E"/>
    <w:rsid w:val="00AA1FF6"/>
    <w:rsid w:val="00AA3F59"/>
    <w:rsid w:val="00AA5930"/>
    <w:rsid w:val="00AA6293"/>
    <w:rsid w:val="00AA63FC"/>
    <w:rsid w:val="00AA665F"/>
    <w:rsid w:val="00AA68F9"/>
    <w:rsid w:val="00AA6A90"/>
    <w:rsid w:val="00AA727B"/>
    <w:rsid w:val="00AB003E"/>
    <w:rsid w:val="00AB176C"/>
    <w:rsid w:val="00AB1C51"/>
    <w:rsid w:val="00AB228F"/>
    <w:rsid w:val="00AB43A7"/>
    <w:rsid w:val="00AB4AE0"/>
    <w:rsid w:val="00AB4C3D"/>
    <w:rsid w:val="00AB5196"/>
    <w:rsid w:val="00AB5453"/>
    <w:rsid w:val="00AB557C"/>
    <w:rsid w:val="00AB585E"/>
    <w:rsid w:val="00AB5B69"/>
    <w:rsid w:val="00AB5F07"/>
    <w:rsid w:val="00AB674A"/>
    <w:rsid w:val="00AB6810"/>
    <w:rsid w:val="00AC015A"/>
    <w:rsid w:val="00AC1D7A"/>
    <w:rsid w:val="00AC1EA1"/>
    <w:rsid w:val="00AC2214"/>
    <w:rsid w:val="00AC359A"/>
    <w:rsid w:val="00AC60CF"/>
    <w:rsid w:val="00AC6A1F"/>
    <w:rsid w:val="00AC6E40"/>
    <w:rsid w:val="00AC7E6E"/>
    <w:rsid w:val="00AD046A"/>
    <w:rsid w:val="00AD0E31"/>
    <w:rsid w:val="00AD1149"/>
    <w:rsid w:val="00AD2258"/>
    <w:rsid w:val="00AD2499"/>
    <w:rsid w:val="00AD2B28"/>
    <w:rsid w:val="00AD51CE"/>
    <w:rsid w:val="00AD5D42"/>
    <w:rsid w:val="00AD5F38"/>
    <w:rsid w:val="00AD6781"/>
    <w:rsid w:val="00AD6D37"/>
    <w:rsid w:val="00AD7DE8"/>
    <w:rsid w:val="00AE0871"/>
    <w:rsid w:val="00AE1198"/>
    <w:rsid w:val="00AE21CB"/>
    <w:rsid w:val="00AE3100"/>
    <w:rsid w:val="00AE3662"/>
    <w:rsid w:val="00AE3B68"/>
    <w:rsid w:val="00AE3F1A"/>
    <w:rsid w:val="00AE409B"/>
    <w:rsid w:val="00AE43D5"/>
    <w:rsid w:val="00AE4483"/>
    <w:rsid w:val="00AE4742"/>
    <w:rsid w:val="00AE65C7"/>
    <w:rsid w:val="00AE665A"/>
    <w:rsid w:val="00AE669D"/>
    <w:rsid w:val="00AE7832"/>
    <w:rsid w:val="00AE78E0"/>
    <w:rsid w:val="00AF008B"/>
    <w:rsid w:val="00AF05A1"/>
    <w:rsid w:val="00AF0680"/>
    <w:rsid w:val="00AF0CFF"/>
    <w:rsid w:val="00AF14A6"/>
    <w:rsid w:val="00AF2336"/>
    <w:rsid w:val="00AF28FA"/>
    <w:rsid w:val="00AF2A8E"/>
    <w:rsid w:val="00AF3857"/>
    <w:rsid w:val="00AF5901"/>
    <w:rsid w:val="00AF6667"/>
    <w:rsid w:val="00AF66C9"/>
    <w:rsid w:val="00AF7901"/>
    <w:rsid w:val="00B0067B"/>
    <w:rsid w:val="00B01DFB"/>
    <w:rsid w:val="00B02BAD"/>
    <w:rsid w:val="00B02DE4"/>
    <w:rsid w:val="00B03582"/>
    <w:rsid w:val="00B037F5"/>
    <w:rsid w:val="00B04693"/>
    <w:rsid w:val="00B04A78"/>
    <w:rsid w:val="00B06781"/>
    <w:rsid w:val="00B06A7A"/>
    <w:rsid w:val="00B12434"/>
    <w:rsid w:val="00B1425F"/>
    <w:rsid w:val="00B145E8"/>
    <w:rsid w:val="00B15C06"/>
    <w:rsid w:val="00B1777D"/>
    <w:rsid w:val="00B17D31"/>
    <w:rsid w:val="00B21244"/>
    <w:rsid w:val="00B21490"/>
    <w:rsid w:val="00B22555"/>
    <w:rsid w:val="00B2417A"/>
    <w:rsid w:val="00B247D3"/>
    <w:rsid w:val="00B25CE4"/>
    <w:rsid w:val="00B26424"/>
    <w:rsid w:val="00B3022A"/>
    <w:rsid w:val="00B317B2"/>
    <w:rsid w:val="00B32215"/>
    <w:rsid w:val="00B337DB"/>
    <w:rsid w:val="00B33A39"/>
    <w:rsid w:val="00B33DCD"/>
    <w:rsid w:val="00B34800"/>
    <w:rsid w:val="00B35374"/>
    <w:rsid w:val="00B35550"/>
    <w:rsid w:val="00B3585B"/>
    <w:rsid w:val="00B368EF"/>
    <w:rsid w:val="00B37C82"/>
    <w:rsid w:val="00B37FBE"/>
    <w:rsid w:val="00B404F7"/>
    <w:rsid w:val="00B4186D"/>
    <w:rsid w:val="00B418E1"/>
    <w:rsid w:val="00B42F92"/>
    <w:rsid w:val="00B43267"/>
    <w:rsid w:val="00B4355C"/>
    <w:rsid w:val="00B435B8"/>
    <w:rsid w:val="00B44765"/>
    <w:rsid w:val="00B45A14"/>
    <w:rsid w:val="00B45C7A"/>
    <w:rsid w:val="00B47635"/>
    <w:rsid w:val="00B512F6"/>
    <w:rsid w:val="00B51A97"/>
    <w:rsid w:val="00B52CF6"/>
    <w:rsid w:val="00B53708"/>
    <w:rsid w:val="00B54989"/>
    <w:rsid w:val="00B55085"/>
    <w:rsid w:val="00B5549D"/>
    <w:rsid w:val="00B556CF"/>
    <w:rsid w:val="00B568DA"/>
    <w:rsid w:val="00B60A60"/>
    <w:rsid w:val="00B61256"/>
    <w:rsid w:val="00B6158C"/>
    <w:rsid w:val="00B62B0A"/>
    <w:rsid w:val="00B634EB"/>
    <w:rsid w:val="00B63AE1"/>
    <w:rsid w:val="00B64845"/>
    <w:rsid w:val="00B6484E"/>
    <w:rsid w:val="00B64FB2"/>
    <w:rsid w:val="00B654A7"/>
    <w:rsid w:val="00B65C1A"/>
    <w:rsid w:val="00B65EB4"/>
    <w:rsid w:val="00B661F7"/>
    <w:rsid w:val="00B67AD1"/>
    <w:rsid w:val="00B67FC4"/>
    <w:rsid w:val="00B71863"/>
    <w:rsid w:val="00B73A49"/>
    <w:rsid w:val="00B7445E"/>
    <w:rsid w:val="00B75DF2"/>
    <w:rsid w:val="00B76503"/>
    <w:rsid w:val="00B765DD"/>
    <w:rsid w:val="00B76A69"/>
    <w:rsid w:val="00B76B7D"/>
    <w:rsid w:val="00B774D3"/>
    <w:rsid w:val="00B80D68"/>
    <w:rsid w:val="00B8111B"/>
    <w:rsid w:val="00B81175"/>
    <w:rsid w:val="00B813B2"/>
    <w:rsid w:val="00B81BA3"/>
    <w:rsid w:val="00B81EBF"/>
    <w:rsid w:val="00B820DA"/>
    <w:rsid w:val="00B82B85"/>
    <w:rsid w:val="00B83AC2"/>
    <w:rsid w:val="00B83FE9"/>
    <w:rsid w:val="00B84345"/>
    <w:rsid w:val="00B85E58"/>
    <w:rsid w:val="00B86805"/>
    <w:rsid w:val="00B87209"/>
    <w:rsid w:val="00B87CAF"/>
    <w:rsid w:val="00B90100"/>
    <w:rsid w:val="00B91861"/>
    <w:rsid w:val="00B919BB"/>
    <w:rsid w:val="00B91D12"/>
    <w:rsid w:val="00B9293E"/>
    <w:rsid w:val="00B92ACE"/>
    <w:rsid w:val="00B93263"/>
    <w:rsid w:val="00B93700"/>
    <w:rsid w:val="00B95256"/>
    <w:rsid w:val="00B958BA"/>
    <w:rsid w:val="00B95E6D"/>
    <w:rsid w:val="00B9617C"/>
    <w:rsid w:val="00B96445"/>
    <w:rsid w:val="00B964BD"/>
    <w:rsid w:val="00B9698F"/>
    <w:rsid w:val="00B96E6C"/>
    <w:rsid w:val="00BA18D7"/>
    <w:rsid w:val="00BA2013"/>
    <w:rsid w:val="00BA2C19"/>
    <w:rsid w:val="00BA3473"/>
    <w:rsid w:val="00BA5320"/>
    <w:rsid w:val="00BA56E8"/>
    <w:rsid w:val="00BA5E92"/>
    <w:rsid w:val="00BA5EA0"/>
    <w:rsid w:val="00BA6B58"/>
    <w:rsid w:val="00BA746E"/>
    <w:rsid w:val="00BA7C8C"/>
    <w:rsid w:val="00BB22DD"/>
    <w:rsid w:val="00BB2BFF"/>
    <w:rsid w:val="00BB2C96"/>
    <w:rsid w:val="00BB46FA"/>
    <w:rsid w:val="00BB6074"/>
    <w:rsid w:val="00BB6E5B"/>
    <w:rsid w:val="00BB7610"/>
    <w:rsid w:val="00BB7882"/>
    <w:rsid w:val="00BB7C5C"/>
    <w:rsid w:val="00BB7C8C"/>
    <w:rsid w:val="00BB7CB1"/>
    <w:rsid w:val="00BC19EF"/>
    <w:rsid w:val="00BC1CD1"/>
    <w:rsid w:val="00BC2FA7"/>
    <w:rsid w:val="00BC356D"/>
    <w:rsid w:val="00BC3DB4"/>
    <w:rsid w:val="00BC3F9F"/>
    <w:rsid w:val="00BC54A6"/>
    <w:rsid w:val="00BC55D3"/>
    <w:rsid w:val="00BC5AAB"/>
    <w:rsid w:val="00BD01F7"/>
    <w:rsid w:val="00BD3099"/>
    <w:rsid w:val="00BD3A70"/>
    <w:rsid w:val="00BD3FBA"/>
    <w:rsid w:val="00BD418B"/>
    <w:rsid w:val="00BD46D2"/>
    <w:rsid w:val="00BD4FB6"/>
    <w:rsid w:val="00BD4FDB"/>
    <w:rsid w:val="00BD5671"/>
    <w:rsid w:val="00BD5E80"/>
    <w:rsid w:val="00BD6DA2"/>
    <w:rsid w:val="00BE199E"/>
    <w:rsid w:val="00BE244D"/>
    <w:rsid w:val="00BE28D7"/>
    <w:rsid w:val="00BE2D54"/>
    <w:rsid w:val="00BE3823"/>
    <w:rsid w:val="00BE3D35"/>
    <w:rsid w:val="00BE58B4"/>
    <w:rsid w:val="00BE5D99"/>
    <w:rsid w:val="00BE6623"/>
    <w:rsid w:val="00BE6CF9"/>
    <w:rsid w:val="00BE753E"/>
    <w:rsid w:val="00BE7572"/>
    <w:rsid w:val="00BE77AC"/>
    <w:rsid w:val="00BF074E"/>
    <w:rsid w:val="00BF0D8C"/>
    <w:rsid w:val="00BF115C"/>
    <w:rsid w:val="00BF3295"/>
    <w:rsid w:val="00BF33B8"/>
    <w:rsid w:val="00BF3731"/>
    <w:rsid w:val="00BF5035"/>
    <w:rsid w:val="00BF51C2"/>
    <w:rsid w:val="00BF5D98"/>
    <w:rsid w:val="00C00AB3"/>
    <w:rsid w:val="00C01CF4"/>
    <w:rsid w:val="00C02570"/>
    <w:rsid w:val="00C04054"/>
    <w:rsid w:val="00C040C8"/>
    <w:rsid w:val="00C0438D"/>
    <w:rsid w:val="00C058BA"/>
    <w:rsid w:val="00C05A09"/>
    <w:rsid w:val="00C0689F"/>
    <w:rsid w:val="00C07C3E"/>
    <w:rsid w:val="00C10BBF"/>
    <w:rsid w:val="00C10E11"/>
    <w:rsid w:val="00C11571"/>
    <w:rsid w:val="00C11B7E"/>
    <w:rsid w:val="00C1206B"/>
    <w:rsid w:val="00C12B7E"/>
    <w:rsid w:val="00C12EE1"/>
    <w:rsid w:val="00C1354E"/>
    <w:rsid w:val="00C149F3"/>
    <w:rsid w:val="00C14C70"/>
    <w:rsid w:val="00C165CA"/>
    <w:rsid w:val="00C16AAA"/>
    <w:rsid w:val="00C16C5C"/>
    <w:rsid w:val="00C16FA7"/>
    <w:rsid w:val="00C17152"/>
    <w:rsid w:val="00C214D8"/>
    <w:rsid w:val="00C21A8E"/>
    <w:rsid w:val="00C23637"/>
    <w:rsid w:val="00C249AF"/>
    <w:rsid w:val="00C24AA0"/>
    <w:rsid w:val="00C24E60"/>
    <w:rsid w:val="00C25FD5"/>
    <w:rsid w:val="00C262F5"/>
    <w:rsid w:val="00C27DB8"/>
    <w:rsid w:val="00C30C46"/>
    <w:rsid w:val="00C30DEB"/>
    <w:rsid w:val="00C30EC3"/>
    <w:rsid w:val="00C32BCB"/>
    <w:rsid w:val="00C3399C"/>
    <w:rsid w:val="00C34FF1"/>
    <w:rsid w:val="00C364F2"/>
    <w:rsid w:val="00C36D98"/>
    <w:rsid w:val="00C40E4D"/>
    <w:rsid w:val="00C412DB"/>
    <w:rsid w:val="00C41BF9"/>
    <w:rsid w:val="00C42C19"/>
    <w:rsid w:val="00C42FA4"/>
    <w:rsid w:val="00C46AAE"/>
    <w:rsid w:val="00C46ACB"/>
    <w:rsid w:val="00C46E95"/>
    <w:rsid w:val="00C509CB"/>
    <w:rsid w:val="00C51F93"/>
    <w:rsid w:val="00C52EC3"/>
    <w:rsid w:val="00C53065"/>
    <w:rsid w:val="00C53098"/>
    <w:rsid w:val="00C53451"/>
    <w:rsid w:val="00C53463"/>
    <w:rsid w:val="00C54DD2"/>
    <w:rsid w:val="00C57A1D"/>
    <w:rsid w:val="00C6027A"/>
    <w:rsid w:val="00C61721"/>
    <w:rsid w:val="00C61BA6"/>
    <w:rsid w:val="00C637A9"/>
    <w:rsid w:val="00C63A81"/>
    <w:rsid w:val="00C647F8"/>
    <w:rsid w:val="00C64933"/>
    <w:rsid w:val="00C651DD"/>
    <w:rsid w:val="00C652B8"/>
    <w:rsid w:val="00C6615B"/>
    <w:rsid w:val="00C662C4"/>
    <w:rsid w:val="00C670DF"/>
    <w:rsid w:val="00C67A71"/>
    <w:rsid w:val="00C70E51"/>
    <w:rsid w:val="00C722D4"/>
    <w:rsid w:val="00C7257F"/>
    <w:rsid w:val="00C72FDF"/>
    <w:rsid w:val="00C739B5"/>
    <w:rsid w:val="00C73E87"/>
    <w:rsid w:val="00C74A3A"/>
    <w:rsid w:val="00C75D49"/>
    <w:rsid w:val="00C76015"/>
    <w:rsid w:val="00C76074"/>
    <w:rsid w:val="00C76A2C"/>
    <w:rsid w:val="00C76C85"/>
    <w:rsid w:val="00C80F69"/>
    <w:rsid w:val="00C815F2"/>
    <w:rsid w:val="00C81932"/>
    <w:rsid w:val="00C81A16"/>
    <w:rsid w:val="00C82E18"/>
    <w:rsid w:val="00C831C4"/>
    <w:rsid w:val="00C83ADC"/>
    <w:rsid w:val="00C83F06"/>
    <w:rsid w:val="00C84D48"/>
    <w:rsid w:val="00C86F14"/>
    <w:rsid w:val="00C914F0"/>
    <w:rsid w:val="00C92D3E"/>
    <w:rsid w:val="00C94140"/>
    <w:rsid w:val="00C9496C"/>
    <w:rsid w:val="00C95355"/>
    <w:rsid w:val="00C957FC"/>
    <w:rsid w:val="00C96AB0"/>
    <w:rsid w:val="00C96D67"/>
    <w:rsid w:val="00C96E0D"/>
    <w:rsid w:val="00CA1165"/>
    <w:rsid w:val="00CA142D"/>
    <w:rsid w:val="00CA1D7B"/>
    <w:rsid w:val="00CA2B5E"/>
    <w:rsid w:val="00CA3588"/>
    <w:rsid w:val="00CA3E4C"/>
    <w:rsid w:val="00CA4030"/>
    <w:rsid w:val="00CA4259"/>
    <w:rsid w:val="00CA481A"/>
    <w:rsid w:val="00CA5231"/>
    <w:rsid w:val="00CA528E"/>
    <w:rsid w:val="00CA5EF4"/>
    <w:rsid w:val="00CA7448"/>
    <w:rsid w:val="00CA7BC2"/>
    <w:rsid w:val="00CB1694"/>
    <w:rsid w:val="00CB19DB"/>
    <w:rsid w:val="00CB19F8"/>
    <w:rsid w:val="00CB1F0F"/>
    <w:rsid w:val="00CB1F5A"/>
    <w:rsid w:val="00CB2AB9"/>
    <w:rsid w:val="00CB2BEE"/>
    <w:rsid w:val="00CB3326"/>
    <w:rsid w:val="00CB453C"/>
    <w:rsid w:val="00CB4AE9"/>
    <w:rsid w:val="00CB74BE"/>
    <w:rsid w:val="00CB7562"/>
    <w:rsid w:val="00CC016E"/>
    <w:rsid w:val="00CC0720"/>
    <w:rsid w:val="00CC0BE0"/>
    <w:rsid w:val="00CC3F68"/>
    <w:rsid w:val="00CC54E5"/>
    <w:rsid w:val="00CC561E"/>
    <w:rsid w:val="00CC62DD"/>
    <w:rsid w:val="00CC62EE"/>
    <w:rsid w:val="00CC6A97"/>
    <w:rsid w:val="00CD009F"/>
    <w:rsid w:val="00CD07E0"/>
    <w:rsid w:val="00CD1384"/>
    <w:rsid w:val="00CD16AA"/>
    <w:rsid w:val="00CD2DEF"/>
    <w:rsid w:val="00CD4829"/>
    <w:rsid w:val="00CD4EE0"/>
    <w:rsid w:val="00CD6997"/>
    <w:rsid w:val="00CD749F"/>
    <w:rsid w:val="00CD76A9"/>
    <w:rsid w:val="00CE1482"/>
    <w:rsid w:val="00CE2DEF"/>
    <w:rsid w:val="00CE568F"/>
    <w:rsid w:val="00CE6A93"/>
    <w:rsid w:val="00CF02BD"/>
    <w:rsid w:val="00CF06D5"/>
    <w:rsid w:val="00CF22AA"/>
    <w:rsid w:val="00CF25DB"/>
    <w:rsid w:val="00CF2F73"/>
    <w:rsid w:val="00CF3845"/>
    <w:rsid w:val="00CF3DE4"/>
    <w:rsid w:val="00CF4903"/>
    <w:rsid w:val="00CF4971"/>
    <w:rsid w:val="00CF6896"/>
    <w:rsid w:val="00CF6DDD"/>
    <w:rsid w:val="00CF7A25"/>
    <w:rsid w:val="00D01B84"/>
    <w:rsid w:val="00D01F3E"/>
    <w:rsid w:val="00D0256C"/>
    <w:rsid w:val="00D02C94"/>
    <w:rsid w:val="00D03C1A"/>
    <w:rsid w:val="00D04992"/>
    <w:rsid w:val="00D04DDF"/>
    <w:rsid w:val="00D05D18"/>
    <w:rsid w:val="00D0613F"/>
    <w:rsid w:val="00D071BE"/>
    <w:rsid w:val="00D075CF"/>
    <w:rsid w:val="00D07CE1"/>
    <w:rsid w:val="00D104BD"/>
    <w:rsid w:val="00D11D5A"/>
    <w:rsid w:val="00D14554"/>
    <w:rsid w:val="00D1490B"/>
    <w:rsid w:val="00D14960"/>
    <w:rsid w:val="00D149A5"/>
    <w:rsid w:val="00D16DBF"/>
    <w:rsid w:val="00D173D3"/>
    <w:rsid w:val="00D17C2B"/>
    <w:rsid w:val="00D2073A"/>
    <w:rsid w:val="00D208C8"/>
    <w:rsid w:val="00D20C2A"/>
    <w:rsid w:val="00D20EA3"/>
    <w:rsid w:val="00D20EEF"/>
    <w:rsid w:val="00D21CC1"/>
    <w:rsid w:val="00D22207"/>
    <w:rsid w:val="00D2381D"/>
    <w:rsid w:val="00D242C5"/>
    <w:rsid w:val="00D242DD"/>
    <w:rsid w:val="00D24ECE"/>
    <w:rsid w:val="00D24FBA"/>
    <w:rsid w:val="00D26077"/>
    <w:rsid w:val="00D26384"/>
    <w:rsid w:val="00D26CBF"/>
    <w:rsid w:val="00D277BF"/>
    <w:rsid w:val="00D27CA9"/>
    <w:rsid w:val="00D30919"/>
    <w:rsid w:val="00D31325"/>
    <w:rsid w:val="00D32ECC"/>
    <w:rsid w:val="00D33525"/>
    <w:rsid w:val="00D33E45"/>
    <w:rsid w:val="00D3457A"/>
    <w:rsid w:val="00D36438"/>
    <w:rsid w:val="00D42383"/>
    <w:rsid w:val="00D43381"/>
    <w:rsid w:val="00D4376F"/>
    <w:rsid w:val="00D43B12"/>
    <w:rsid w:val="00D43BDB"/>
    <w:rsid w:val="00D44DF9"/>
    <w:rsid w:val="00D453FE"/>
    <w:rsid w:val="00D471DD"/>
    <w:rsid w:val="00D47C3E"/>
    <w:rsid w:val="00D47CAE"/>
    <w:rsid w:val="00D50D52"/>
    <w:rsid w:val="00D515A4"/>
    <w:rsid w:val="00D5286C"/>
    <w:rsid w:val="00D53484"/>
    <w:rsid w:val="00D536A5"/>
    <w:rsid w:val="00D5378B"/>
    <w:rsid w:val="00D55378"/>
    <w:rsid w:val="00D55848"/>
    <w:rsid w:val="00D55B69"/>
    <w:rsid w:val="00D5726F"/>
    <w:rsid w:val="00D60026"/>
    <w:rsid w:val="00D60E96"/>
    <w:rsid w:val="00D61482"/>
    <w:rsid w:val="00D616B2"/>
    <w:rsid w:val="00D63E8F"/>
    <w:rsid w:val="00D64BB4"/>
    <w:rsid w:val="00D651D2"/>
    <w:rsid w:val="00D65D3E"/>
    <w:rsid w:val="00D67203"/>
    <w:rsid w:val="00D677B6"/>
    <w:rsid w:val="00D70ADC"/>
    <w:rsid w:val="00D70FB5"/>
    <w:rsid w:val="00D71003"/>
    <w:rsid w:val="00D71E8A"/>
    <w:rsid w:val="00D723E7"/>
    <w:rsid w:val="00D725E9"/>
    <w:rsid w:val="00D735CD"/>
    <w:rsid w:val="00D7362C"/>
    <w:rsid w:val="00D74816"/>
    <w:rsid w:val="00D754EF"/>
    <w:rsid w:val="00D7619D"/>
    <w:rsid w:val="00D817D3"/>
    <w:rsid w:val="00D83715"/>
    <w:rsid w:val="00D842E4"/>
    <w:rsid w:val="00D85605"/>
    <w:rsid w:val="00D8652D"/>
    <w:rsid w:val="00D86711"/>
    <w:rsid w:val="00D86CA0"/>
    <w:rsid w:val="00D87004"/>
    <w:rsid w:val="00D87022"/>
    <w:rsid w:val="00D87781"/>
    <w:rsid w:val="00D87D77"/>
    <w:rsid w:val="00D90548"/>
    <w:rsid w:val="00D906D0"/>
    <w:rsid w:val="00D91474"/>
    <w:rsid w:val="00D924D4"/>
    <w:rsid w:val="00D92863"/>
    <w:rsid w:val="00D93922"/>
    <w:rsid w:val="00D9452F"/>
    <w:rsid w:val="00D95AD9"/>
    <w:rsid w:val="00D95E15"/>
    <w:rsid w:val="00D9642E"/>
    <w:rsid w:val="00D97785"/>
    <w:rsid w:val="00D97821"/>
    <w:rsid w:val="00D97B3A"/>
    <w:rsid w:val="00DA0C49"/>
    <w:rsid w:val="00DA1093"/>
    <w:rsid w:val="00DA12C0"/>
    <w:rsid w:val="00DA1590"/>
    <w:rsid w:val="00DA19A7"/>
    <w:rsid w:val="00DA1AE8"/>
    <w:rsid w:val="00DA20D9"/>
    <w:rsid w:val="00DA2677"/>
    <w:rsid w:val="00DA2A37"/>
    <w:rsid w:val="00DA3999"/>
    <w:rsid w:val="00DA531B"/>
    <w:rsid w:val="00DA5B07"/>
    <w:rsid w:val="00DA69F8"/>
    <w:rsid w:val="00DA737F"/>
    <w:rsid w:val="00DB0A70"/>
    <w:rsid w:val="00DB1D1E"/>
    <w:rsid w:val="00DB2613"/>
    <w:rsid w:val="00DB28BC"/>
    <w:rsid w:val="00DB3B41"/>
    <w:rsid w:val="00DB3F14"/>
    <w:rsid w:val="00DB4C48"/>
    <w:rsid w:val="00DB544D"/>
    <w:rsid w:val="00DB5727"/>
    <w:rsid w:val="00DB57D8"/>
    <w:rsid w:val="00DB61C2"/>
    <w:rsid w:val="00DB6D88"/>
    <w:rsid w:val="00DC07B9"/>
    <w:rsid w:val="00DC0D59"/>
    <w:rsid w:val="00DC1F62"/>
    <w:rsid w:val="00DC2294"/>
    <w:rsid w:val="00DC30C9"/>
    <w:rsid w:val="00DC364D"/>
    <w:rsid w:val="00DC4F22"/>
    <w:rsid w:val="00DC4F5E"/>
    <w:rsid w:val="00DC5301"/>
    <w:rsid w:val="00DC6349"/>
    <w:rsid w:val="00DC7417"/>
    <w:rsid w:val="00DD088B"/>
    <w:rsid w:val="00DD3140"/>
    <w:rsid w:val="00DD7D39"/>
    <w:rsid w:val="00DD7F95"/>
    <w:rsid w:val="00DE0430"/>
    <w:rsid w:val="00DE127D"/>
    <w:rsid w:val="00DE1877"/>
    <w:rsid w:val="00DE2E21"/>
    <w:rsid w:val="00DE38FD"/>
    <w:rsid w:val="00DE3A1F"/>
    <w:rsid w:val="00DE4D33"/>
    <w:rsid w:val="00DE57D5"/>
    <w:rsid w:val="00DE610A"/>
    <w:rsid w:val="00DE6958"/>
    <w:rsid w:val="00DE6977"/>
    <w:rsid w:val="00DE69D0"/>
    <w:rsid w:val="00DF07A4"/>
    <w:rsid w:val="00DF0BC8"/>
    <w:rsid w:val="00DF199F"/>
    <w:rsid w:val="00DF1AA1"/>
    <w:rsid w:val="00DF2C3C"/>
    <w:rsid w:val="00DF2FD9"/>
    <w:rsid w:val="00DF4877"/>
    <w:rsid w:val="00DF4AE9"/>
    <w:rsid w:val="00DF536C"/>
    <w:rsid w:val="00DF5F9A"/>
    <w:rsid w:val="00DF642D"/>
    <w:rsid w:val="00E0034A"/>
    <w:rsid w:val="00E0079A"/>
    <w:rsid w:val="00E00EC9"/>
    <w:rsid w:val="00E00EFA"/>
    <w:rsid w:val="00E012DA"/>
    <w:rsid w:val="00E01484"/>
    <w:rsid w:val="00E014CF"/>
    <w:rsid w:val="00E02DE4"/>
    <w:rsid w:val="00E0356D"/>
    <w:rsid w:val="00E03E68"/>
    <w:rsid w:val="00E04B96"/>
    <w:rsid w:val="00E05872"/>
    <w:rsid w:val="00E05D6A"/>
    <w:rsid w:val="00E07ED8"/>
    <w:rsid w:val="00E13EF2"/>
    <w:rsid w:val="00E14436"/>
    <w:rsid w:val="00E14AA7"/>
    <w:rsid w:val="00E1524F"/>
    <w:rsid w:val="00E15B98"/>
    <w:rsid w:val="00E16B6F"/>
    <w:rsid w:val="00E16C7E"/>
    <w:rsid w:val="00E1732E"/>
    <w:rsid w:val="00E178ED"/>
    <w:rsid w:val="00E17E0B"/>
    <w:rsid w:val="00E20961"/>
    <w:rsid w:val="00E21507"/>
    <w:rsid w:val="00E21757"/>
    <w:rsid w:val="00E23EEC"/>
    <w:rsid w:val="00E261D1"/>
    <w:rsid w:val="00E274D3"/>
    <w:rsid w:val="00E27703"/>
    <w:rsid w:val="00E30E39"/>
    <w:rsid w:val="00E323EC"/>
    <w:rsid w:val="00E32A6A"/>
    <w:rsid w:val="00E333D4"/>
    <w:rsid w:val="00E3344C"/>
    <w:rsid w:val="00E335F3"/>
    <w:rsid w:val="00E33779"/>
    <w:rsid w:val="00E338FC"/>
    <w:rsid w:val="00E356D8"/>
    <w:rsid w:val="00E35F2D"/>
    <w:rsid w:val="00E363B8"/>
    <w:rsid w:val="00E36957"/>
    <w:rsid w:val="00E36FFE"/>
    <w:rsid w:val="00E4143D"/>
    <w:rsid w:val="00E4177B"/>
    <w:rsid w:val="00E41B61"/>
    <w:rsid w:val="00E41EC1"/>
    <w:rsid w:val="00E42AD6"/>
    <w:rsid w:val="00E4301D"/>
    <w:rsid w:val="00E437D1"/>
    <w:rsid w:val="00E43810"/>
    <w:rsid w:val="00E43EC3"/>
    <w:rsid w:val="00E440E8"/>
    <w:rsid w:val="00E45EB6"/>
    <w:rsid w:val="00E4615D"/>
    <w:rsid w:val="00E503BB"/>
    <w:rsid w:val="00E510CA"/>
    <w:rsid w:val="00E51358"/>
    <w:rsid w:val="00E5191D"/>
    <w:rsid w:val="00E51FF0"/>
    <w:rsid w:val="00E52B14"/>
    <w:rsid w:val="00E52B5A"/>
    <w:rsid w:val="00E556FD"/>
    <w:rsid w:val="00E56456"/>
    <w:rsid w:val="00E5652A"/>
    <w:rsid w:val="00E56BA6"/>
    <w:rsid w:val="00E57ABA"/>
    <w:rsid w:val="00E600A1"/>
    <w:rsid w:val="00E61306"/>
    <w:rsid w:val="00E61732"/>
    <w:rsid w:val="00E6209D"/>
    <w:rsid w:val="00E62C4C"/>
    <w:rsid w:val="00E62C80"/>
    <w:rsid w:val="00E631BD"/>
    <w:rsid w:val="00E63DF2"/>
    <w:rsid w:val="00E63E27"/>
    <w:rsid w:val="00E670B9"/>
    <w:rsid w:val="00E6789C"/>
    <w:rsid w:val="00E704A4"/>
    <w:rsid w:val="00E70E48"/>
    <w:rsid w:val="00E70FA9"/>
    <w:rsid w:val="00E71CA7"/>
    <w:rsid w:val="00E7334E"/>
    <w:rsid w:val="00E743BF"/>
    <w:rsid w:val="00E76A81"/>
    <w:rsid w:val="00E77318"/>
    <w:rsid w:val="00E77C6C"/>
    <w:rsid w:val="00E8043F"/>
    <w:rsid w:val="00E80B18"/>
    <w:rsid w:val="00E81C27"/>
    <w:rsid w:val="00E82B9A"/>
    <w:rsid w:val="00E82D85"/>
    <w:rsid w:val="00E8560F"/>
    <w:rsid w:val="00E85706"/>
    <w:rsid w:val="00E85ADB"/>
    <w:rsid w:val="00E862F8"/>
    <w:rsid w:val="00E869A8"/>
    <w:rsid w:val="00E86F65"/>
    <w:rsid w:val="00E872EB"/>
    <w:rsid w:val="00E90D2C"/>
    <w:rsid w:val="00E92F07"/>
    <w:rsid w:val="00E93B67"/>
    <w:rsid w:val="00E93E95"/>
    <w:rsid w:val="00E961F8"/>
    <w:rsid w:val="00E9736E"/>
    <w:rsid w:val="00EA098C"/>
    <w:rsid w:val="00EA10C0"/>
    <w:rsid w:val="00EA18E7"/>
    <w:rsid w:val="00EA201E"/>
    <w:rsid w:val="00EA225A"/>
    <w:rsid w:val="00EA3525"/>
    <w:rsid w:val="00EA4884"/>
    <w:rsid w:val="00EA4E6D"/>
    <w:rsid w:val="00EA506F"/>
    <w:rsid w:val="00EA6550"/>
    <w:rsid w:val="00EA6DAB"/>
    <w:rsid w:val="00EA7D8A"/>
    <w:rsid w:val="00EA7E0C"/>
    <w:rsid w:val="00EB032D"/>
    <w:rsid w:val="00EB09CF"/>
    <w:rsid w:val="00EB0A04"/>
    <w:rsid w:val="00EB0E2F"/>
    <w:rsid w:val="00EB1FFC"/>
    <w:rsid w:val="00EB33EF"/>
    <w:rsid w:val="00EB3B0D"/>
    <w:rsid w:val="00EB3BBA"/>
    <w:rsid w:val="00EB4E1B"/>
    <w:rsid w:val="00EB5252"/>
    <w:rsid w:val="00EB5279"/>
    <w:rsid w:val="00EB5372"/>
    <w:rsid w:val="00EB5D98"/>
    <w:rsid w:val="00EB62CA"/>
    <w:rsid w:val="00EB7001"/>
    <w:rsid w:val="00EB7AE8"/>
    <w:rsid w:val="00EB7CCC"/>
    <w:rsid w:val="00EC02E9"/>
    <w:rsid w:val="00EC0B43"/>
    <w:rsid w:val="00EC0D4D"/>
    <w:rsid w:val="00EC2311"/>
    <w:rsid w:val="00EC39E1"/>
    <w:rsid w:val="00EC3DBF"/>
    <w:rsid w:val="00EC5059"/>
    <w:rsid w:val="00EC542B"/>
    <w:rsid w:val="00EC545E"/>
    <w:rsid w:val="00EC5DF6"/>
    <w:rsid w:val="00EC618E"/>
    <w:rsid w:val="00EC6DD6"/>
    <w:rsid w:val="00EC6FB7"/>
    <w:rsid w:val="00EC714D"/>
    <w:rsid w:val="00EC7FD0"/>
    <w:rsid w:val="00ED107C"/>
    <w:rsid w:val="00ED297A"/>
    <w:rsid w:val="00ED35FD"/>
    <w:rsid w:val="00ED471C"/>
    <w:rsid w:val="00ED49C6"/>
    <w:rsid w:val="00ED524B"/>
    <w:rsid w:val="00ED6C26"/>
    <w:rsid w:val="00ED77EA"/>
    <w:rsid w:val="00EE0CFA"/>
    <w:rsid w:val="00EE1740"/>
    <w:rsid w:val="00EE21A0"/>
    <w:rsid w:val="00EE2C73"/>
    <w:rsid w:val="00EE2C98"/>
    <w:rsid w:val="00EE3C34"/>
    <w:rsid w:val="00EE4C25"/>
    <w:rsid w:val="00EE5D34"/>
    <w:rsid w:val="00EE5E16"/>
    <w:rsid w:val="00EE67A6"/>
    <w:rsid w:val="00EE732B"/>
    <w:rsid w:val="00EF0105"/>
    <w:rsid w:val="00EF1054"/>
    <w:rsid w:val="00EF1500"/>
    <w:rsid w:val="00EF289D"/>
    <w:rsid w:val="00EF3682"/>
    <w:rsid w:val="00EF4CB3"/>
    <w:rsid w:val="00EF4D7F"/>
    <w:rsid w:val="00EF5FD3"/>
    <w:rsid w:val="00EF7C26"/>
    <w:rsid w:val="00EF7CA6"/>
    <w:rsid w:val="00F0015B"/>
    <w:rsid w:val="00F003C0"/>
    <w:rsid w:val="00F0068F"/>
    <w:rsid w:val="00F0113E"/>
    <w:rsid w:val="00F013F9"/>
    <w:rsid w:val="00F0176D"/>
    <w:rsid w:val="00F02322"/>
    <w:rsid w:val="00F0298A"/>
    <w:rsid w:val="00F02BB6"/>
    <w:rsid w:val="00F03EA3"/>
    <w:rsid w:val="00F041F5"/>
    <w:rsid w:val="00F04DE5"/>
    <w:rsid w:val="00F05577"/>
    <w:rsid w:val="00F074C7"/>
    <w:rsid w:val="00F07922"/>
    <w:rsid w:val="00F11B1C"/>
    <w:rsid w:val="00F12E17"/>
    <w:rsid w:val="00F15DF9"/>
    <w:rsid w:val="00F167C1"/>
    <w:rsid w:val="00F16EC1"/>
    <w:rsid w:val="00F17035"/>
    <w:rsid w:val="00F17B4C"/>
    <w:rsid w:val="00F20EF5"/>
    <w:rsid w:val="00F22B28"/>
    <w:rsid w:val="00F2421A"/>
    <w:rsid w:val="00F24457"/>
    <w:rsid w:val="00F245B2"/>
    <w:rsid w:val="00F24695"/>
    <w:rsid w:val="00F24B81"/>
    <w:rsid w:val="00F254C4"/>
    <w:rsid w:val="00F259A7"/>
    <w:rsid w:val="00F25DC4"/>
    <w:rsid w:val="00F25E9A"/>
    <w:rsid w:val="00F26973"/>
    <w:rsid w:val="00F26A38"/>
    <w:rsid w:val="00F30CE8"/>
    <w:rsid w:val="00F31FD8"/>
    <w:rsid w:val="00F321D7"/>
    <w:rsid w:val="00F32355"/>
    <w:rsid w:val="00F33084"/>
    <w:rsid w:val="00F33659"/>
    <w:rsid w:val="00F3379D"/>
    <w:rsid w:val="00F341ED"/>
    <w:rsid w:val="00F35A5F"/>
    <w:rsid w:val="00F35D22"/>
    <w:rsid w:val="00F369A5"/>
    <w:rsid w:val="00F37227"/>
    <w:rsid w:val="00F37481"/>
    <w:rsid w:val="00F37DA0"/>
    <w:rsid w:val="00F4021E"/>
    <w:rsid w:val="00F403CC"/>
    <w:rsid w:val="00F40945"/>
    <w:rsid w:val="00F40EA5"/>
    <w:rsid w:val="00F41525"/>
    <w:rsid w:val="00F416D5"/>
    <w:rsid w:val="00F41C7E"/>
    <w:rsid w:val="00F41E76"/>
    <w:rsid w:val="00F41FB3"/>
    <w:rsid w:val="00F43124"/>
    <w:rsid w:val="00F434AE"/>
    <w:rsid w:val="00F43E7B"/>
    <w:rsid w:val="00F44CA3"/>
    <w:rsid w:val="00F44F83"/>
    <w:rsid w:val="00F45826"/>
    <w:rsid w:val="00F4617D"/>
    <w:rsid w:val="00F47124"/>
    <w:rsid w:val="00F50FFF"/>
    <w:rsid w:val="00F51CC7"/>
    <w:rsid w:val="00F528C7"/>
    <w:rsid w:val="00F52E05"/>
    <w:rsid w:val="00F55608"/>
    <w:rsid w:val="00F566EC"/>
    <w:rsid w:val="00F56B0F"/>
    <w:rsid w:val="00F56FD4"/>
    <w:rsid w:val="00F6024A"/>
    <w:rsid w:val="00F60B40"/>
    <w:rsid w:val="00F61122"/>
    <w:rsid w:val="00F61AFE"/>
    <w:rsid w:val="00F6222B"/>
    <w:rsid w:val="00F64655"/>
    <w:rsid w:val="00F6495E"/>
    <w:rsid w:val="00F67810"/>
    <w:rsid w:val="00F67A60"/>
    <w:rsid w:val="00F67D3A"/>
    <w:rsid w:val="00F70626"/>
    <w:rsid w:val="00F71DFE"/>
    <w:rsid w:val="00F72479"/>
    <w:rsid w:val="00F72F86"/>
    <w:rsid w:val="00F72FE3"/>
    <w:rsid w:val="00F73413"/>
    <w:rsid w:val="00F74EFC"/>
    <w:rsid w:val="00F77676"/>
    <w:rsid w:val="00F77A76"/>
    <w:rsid w:val="00F81E8C"/>
    <w:rsid w:val="00F829B9"/>
    <w:rsid w:val="00F846F1"/>
    <w:rsid w:val="00F867E9"/>
    <w:rsid w:val="00F8692F"/>
    <w:rsid w:val="00F903AB"/>
    <w:rsid w:val="00F90FEA"/>
    <w:rsid w:val="00F9161B"/>
    <w:rsid w:val="00F93294"/>
    <w:rsid w:val="00F937E1"/>
    <w:rsid w:val="00F9454B"/>
    <w:rsid w:val="00F95328"/>
    <w:rsid w:val="00F95D3C"/>
    <w:rsid w:val="00F96267"/>
    <w:rsid w:val="00FA1119"/>
    <w:rsid w:val="00FA1BFB"/>
    <w:rsid w:val="00FA2571"/>
    <w:rsid w:val="00FA2706"/>
    <w:rsid w:val="00FA2BE7"/>
    <w:rsid w:val="00FA30BF"/>
    <w:rsid w:val="00FA5B63"/>
    <w:rsid w:val="00FA65F1"/>
    <w:rsid w:val="00FA75AD"/>
    <w:rsid w:val="00FAD529"/>
    <w:rsid w:val="00FB0B50"/>
    <w:rsid w:val="00FB169B"/>
    <w:rsid w:val="00FB3792"/>
    <w:rsid w:val="00FB3F47"/>
    <w:rsid w:val="00FB4038"/>
    <w:rsid w:val="00FB584C"/>
    <w:rsid w:val="00FB6033"/>
    <w:rsid w:val="00FB68E8"/>
    <w:rsid w:val="00FB7BDE"/>
    <w:rsid w:val="00FC02DA"/>
    <w:rsid w:val="00FC122F"/>
    <w:rsid w:val="00FC1549"/>
    <w:rsid w:val="00FC362B"/>
    <w:rsid w:val="00FC47DA"/>
    <w:rsid w:val="00FC50D1"/>
    <w:rsid w:val="00FC510D"/>
    <w:rsid w:val="00FC5733"/>
    <w:rsid w:val="00FD13BD"/>
    <w:rsid w:val="00FD3EE1"/>
    <w:rsid w:val="00FD42F8"/>
    <w:rsid w:val="00FD4AC1"/>
    <w:rsid w:val="00FD4F8B"/>
    <w:rsid w:val="00FD5DB7"/>
    <w:rsid w:val="00FD64D2"/>
    <w:rsid w:val="00FD694D"/>
    <w:rsid w:val="00FD7AE1"/>
    <w:rsid w:val="00FE17E1"/>
    <w:rsid w:val="00FE244D"/>
    <w:rsid w:val="00FE3513"/>
    <w:rsid w:val="00FE39A0"/>
    <w:rsid w:val="00FE5489"/>
    <w:rsid w:val="00FE5979"/>
    <w:rsid w:val="00FE5A85"/>
    <w:rsid w:val="00FE69E0"/>
    <w:rsid w:val="00FE6A45"/>
    <w:rsid w:val="00FE7025"/>
    <w:rsid w:val="00FF0402"/>
    <w:rsid w:val="00FF07D2"/>
    <w:rsid w:val="00FF0AA2"/>
    <w:rsid w:val="00FF26EE"/>
    <w:rsid w:val="00FF35E3"/>
    <w:rsid w:val="00FF39A7"/>
    <w:rsid w:val="00FF45F1"/>
    <w:rsid w:val="00FF635F"/>
    <w:rsid w:val="00FF6EF9"/>
    <w:rsid w:val="01C1EBFD"/>
    <w:rsid w:val="01C4729B"/>
    <w:rsid w:val="025DCA06"/>
    <w:rsid w:val="02C84C1E"/>
    <w:rsid w:val="0387C488"/>
    <w:rsid w:val="04BB863C"/>
    <w:rsid w:val="052E6015"/>
    <w:rsid w:val="057D3E8A"/>
    <w:rsid w:val="05F3BBEA"/>
    <w:rsid w:val="062D134A"/>
    <w:rsid w:val="066E221A"/>
    <w:rsid w:val="06931284"/>
    <w:rsid w:val="07753B54"/>
    <w:rsid w:val="07A21B70"/>
    <w:rsid w:val="07CB021D"/>
    <w:rsid w:val="07E5FB36"/>
    <w:rsid w:val="0900EC3C"/>
    <w:rsid w:val="092147E3"/>
    <w:rsid w:val="09674B2C"/>
    <w:rsid w:val="09C98A62"/>
    <w:rsid w:val="0A8D6005"/>
    <w:rsid w:val="0B0A177F"/>
    <w:rsid w:val="0B2C51F8"/>
    <w:rsid w:val="0B916BCB"/>
    <w:rsid w:val="0BE9CDCE"/>
    <w:rsid w:val="0CD89D41"/>
    <w:rsid w:val="0D0DBA1F"/>
    <w:rsid w:val="0D6B5FCF"/>
    <w:rsid w:val="0DA51ACF"/>
    <w:rsid w:val="0DAC6FE2"/>
    <w:rsid w:val="0DE5739C"/>
    <w:rsid w:val="0E3BD738"/>
    <w:rsid w:val="0E4E572D"/>
    <w:rsid w:val="0E9D57E7"/>
    <w:rsid w:val="0EC54D2B"/>
    <w:rsid w:val="0F2E6FF6"/>
    <w:rsid w:val="0F66C575"/>
    <w:rsid w:val="0F7BB457"/>
    <w:rsid w:val="0FE8E98D"/>
    <w:rsid w:val="0FF5E0D4"/>
    <w:rsid w:val="1031AC2C"/>
    <w:rsid w:val="10ED9E04"/>
    <w:rsid w:val="11A219B0"/>
    <w:rsid w:val="11E32A48"/>
    <w:rsid w:val="120F9E63"/>
    <w:rsid w:val="121E33B5"/>
    <w:rsid w:val="12279112"/>
    <w:rsid w:val="12531FB3"/>
    <w:rsid w:val="126CB74F"/>
    <w:rsid w:val="1273DEC4"/>
    <w:rsid w:val="1284C400"/>
    <w:rsid w:val="12DA83B5"/>
    <w:rsid w:val="137872F7"/>
    <w:rsid w:val="13DD9AD8"/>
    <w:rsid w:val="14128FD8"/>
    <w:rsid w:val="142B5B59"/>
    <w:rsid w:val="159BF087"/>
    <w:rsid w:val="15F9A0FC"/>
    <w:rsid w:val="1623DBF7"/>
    <w:rsid w:val="163B408D"/>
    <w:rsid w:val="16620325"/>
    <w:rsid w:val="166DD5AF"/>
    <w:rsid w:val="169EC99A"/>
    <w:rsid w:val="16A66884"/>
    <w:rsid w:val="16BA0045"/>
    <w:rsid w:val="16D801CC"/>
    <w:rsid w:val="17B21CE3"/>
    <w:rsid w:val="17FB6091"/>
    <w:rsid w:val="1801A9A5"/>
    <w:rsid w:val="181828BA"/>
    <w:rsid w:val="1900BEB1"/>
    <w:rsid w:val="19B11707"/>
    <w:rsid w:val="19BD0B37"/>
    <w:rsid w:val="19CEFCFE"/>
    <w:rsid w:val="19F6B443"/>
    <w:rsid w:val="1A8783B8"/>
    <w:rsid w:val="1ADA483B"/>
    <w:rsid w:val="1B074A48"/>
    <w:rsid w:val="1B4021DE"/>
    <w:rsid w:val="1B69418B"/>
    <w:rsid w:val="1BA4E545"/>
    <w:rsid w:val="1BF664C2"/>
    <w:rsid w:val="1C43BE89"/>
    <w:rsid w:val="1C824EF7"/>
    <w:rsid w:val="1DB287C5"/>
    <w:rsid w:val="1E185723"/>
    <w:rsid w:val="1E4BACA6"/>
    <w:rsid w:val="1E5E0329"/>
    <w:rsid w:val="1E8D71CF"/>
    <w:rsid w:val="1EBC5268"/>
    <w:rsid w:val="1ED2ECF2"/>
    <w:rsid w:val="1F025FB3"/>
    <w:rsid w:val="1F37E852"/>
    <w:rsid w:val="1F8902A6"/>
    <w:rsid w:val="1FA6317A"/>
    <w:rsid w:val="207B827F"/>
    <w:rsid w:val="209CD05A"/>
    <w:rsid w:val="20C41B71"/>
    <w:rsid w:val="213A53CC"/>
    <w:rsid w:val="214B13F7"/>
    <w:rsid w:val="215A415D"/>
    <w:rsid w:val="215BED7D"/>
    <w:rsid w:val="216F2A80"/>
    <w:rsid w:val="21C20EDD"/>
    <w:rsid w:val="2268FBBB"/>
    <w:rsid w:val="22D9AD37"/>
    <w:rsid w:val="230A2357"/>
    <w:rsid w:val="23B60555"/>
    <w:rsid w:val="24507E22"/>
    <w:rsid w:val="24B997FF"/>
    <w:rsid w:val="24BFBA0E"/>
    <w:rsid w:val="258D02E3"/>
    <w:rsid w:val="25ADB088"/>
    <w:rsid w:val="26379E66"/>
    <w:rsid w:val="26CFB85D"/>
    <w:rsid w:val="27040193"/>
    <w:rsid w:val="27F0A149"/>
    <w:rsid w:val="28A4B2C1"/>
    <w:rsid w:val="29B27EC0"/>
    <w:rsid w:val="2AA04586"/>
    <w:rsid w:val="2B375C2D"/>
    <w:rsid w:val="2BBD0731"/>
    <w:rsid w:val="2BE650A8"/>
    <w:rsid w:val="2C16D89A"/>
    <w:rsid w:val="2C844FDB"/>
    <w:rsid w:val="2CDF7642"/>
    <w:rsid w:val="2E4A1C72"/>
    <w:rsid w:val="2EC0A5C6"/>
    <w:rsid w:val="2F09AED9"/>
    <w:rsid w:val="2F385709"/>
    <w:rsid w:val="2F6420A8"/>
    <w:rsid w:val="2F95B1B1"/>
    <w:rsid w:val="2FDB5C55"/>
    <w:rsid w:val="31019031"/>
    <w:rsid w:val="31B18A12"/>
    <w:rsid w:val="31E62BD9"/>
    <w:rsid w:val="31E83D40"/>
    <w:rsid w:val="320098B5"/>
    <w:rsid w:val="32AAD159"/>
    <w:rsid w:val="33449F5E"/>
    <w:rsid w:val="335DF782"/>
    <w:rsid w:val="33774EC0"/>
    <w:rsid w:val="339A4C4D"/>
    <w:rsid w:val="339B0755"/>
    <w:rsid w:val="344E4570"/>
    <w:rsid w:val="34F17C20"/>
    <w:rsid w:val="350D0D9A"/>
    <w:rsid w:val="35191CCD"/>
    <w:rsid w:val="35396867"/>
    <w:rsid w:val="35455101"/>
    <w:rsid w:val="35515698"/>
    <w:rsid w:val="3568872B"/>
    <w:rsid w:val="35A73FAE"/>
    <w:rsid w:val="366993EC"/>
    <w:rsid w:val="36D59D6F"/>
    <w:rsid w:val="378C363A"/>
    <w:rsid w:val="37BFD27A"/>
    <w:rsid w:val="38447D6E"/>
    <w:rsid w:val="38F72A2E"/>
    <w:rsid w:val="3A0F8E93"/>
    <w:rsid w:val="3A21E319"/>
    <w:rsid w:val="3B0CE9BE"/>
    <w:rsid w:val="3B27CE29"/>
    <w:rsid w:val="3B36901C"/>
    <w:rsid w:val="3B9C1E3C"/>
    <w:rsid w:val="3BCB5D02"/>
    <w:rsid w:val="3BF42245"/>
    <w:rsid w:val="3C0BE9DC"/>
    <w:rsid w:val="3CD97647"/>
    <w:rsid w:val="3CDF2E64"/>
    <w:rsid w:val="3E721F7A"/>
    <w:rsid w:val="3E9FE1C4"/>
    <w:rsid w:val="3ED38D06"/>
    <w:rsid w:val="3F47C1E2"/>
    <w:rsid w:val="3F50DBB7"/>
    <w:rsid w:val="3FAC3A22"/>
    <w:rsid w:val="3FC9F7EF"/>
    <w:rsid w:val="3FEC56BF"/>
    <w:rsid w:val="402B134C"/>
    <w:rsid w:val="403558FE"/>
    <w:rsid w:val="40F40895"/>
    <w:rsid w:val="411A1657"/>
    <w:rsid w:val="41391918"/>
    <w:rsid w:val="417E8704"/>
    <w:rsid w:val="4190BDAF"/>
    <w:rsid w:val="4209302E"/>
    <w:rsid w:val="42385E0A"/>
    <w:rsid w:val="43CD9886"/>
    <w:rsid w:val="44B002C6"/>
    <w:rsid w:val="44B6E7A2"/>
    <w:rsid w:val="452BA1E7"/>
    <w:rsid w:val="45491E48"/>
    <w:rsid w:val="454E2A70"/>
    <w:rsid w:val="457FBB79"/>
    <w:rsid w:val="4589B481"/>
    <w:rsid w:val="45F0085C"/>
    <w:rsid w:val="46B87A78"/>
    <w:rsid w:val="470D57F9"/>
    <w:rsid w:val="47563AE6"/>
    <w:rsid w:val="47AEDB48"/>
    <w:rsid w:val="47C801A4"/>
    <w:rsid w:val="47DEECB4"/>
    <w:rsid w:val="48635ABF"/>
    <w:rsid w:val="487B1C20"/>
    <w:rsid w:val="49BE5243"/>
    <w:rsid w:val="4A027FE4"/>
    <w:rsid w:val="4A98ECD9"/>
    <w:rsid w:val="4A9A92DC"/>
    <w:rsid w:val="4ACC4E43"/>
    <w:rsid w:val="4B0312F3"/>
    <w:rsid w:val="4B622709"/>
    <w:rsid w:val="4C088A01"/>
    <w:rsid w:val="4C129B9C"/>
    <w:rsid w:val="4C8B3FAD"/>
    <w:rsid w:val="4CB8AD6C"/>
    <w:rsid w:val="4CBD12CB"/>
    <w:rsid w:val="4CC2CF4A"/>
    <w:rsid w:val="4CF440DC"/>
    <w:rsid w:val="4D2B0E20"/>
    <w:rsid w:val="4D6DB866"/>
    <w:rsid w:val="4D9B8284"/>
    <w:rsid w:val="4DD382F3"/>
    <w:rsid w:val="4DEE29F2"/>
    <w:rsid w:val="4E171821"/>
    <w:rsid w:val="4E761256"/>
    <w:rsid w:val="4ECADC53"/>
    <w:rsid w:val="4F000C75"/>
    <w:rsid w:val="4F17BFCD"/>
    <w:rsid w:val="502B4A26"/>
    <w:rsid w:val="50598BCB"/>
    <w:rsid w:val="506D9D20"/>
    <w:rsid w:val="51292400"/>
    <w:rsid w:val="517F6460"/>
    <w:rsid w:val="51C276A0"/>
    <w:rsid w:val="51D763BF"/>
    <w:rsid w:val="51F47A23"/>
    <w:rsid w:val="52191004"/>
    <w:rsid w:val="5257768C"/>
    <w:rsid w:val="529E3D42"/>
    <w:rsid w:val="530BB305"/>
    <w:rsid w:val="534D31BD"/>
    <w:rsid w:val="5368AFE9"/>
    <w:rsid w:val="53699823"/>
    <w:rsid w:val="53F24660"/>
    <w:rsid w:val="5468D18D"/>
    <w:rsid w:val="54EF8DE3"/>
    <w:rsid w:val="5539022B"/>
    <w:rsid w:val="55989FD9"/>
    <w:rsid w:val="55A8490A"/>
    <w:rsid w:val="56114A77"/>
    <w:rsid w:val="566CE36C"/>
    <w:rsid w:val="567AEC9C"/>
    <w:rsid w:val="56C15C04"/>
    <w:rsid w:val="56CC6F42"/>
    <w:rsid w:val="56E3E34F"/>
    <w:rsid w:val="56ED1D5C"/>
    <w:rsid w:val="56F5A25A"/>
    <w:rsid w:val="56FB63D6"/>
    <w:rsid w:val="573FFBC4"/>
    <w:rsid w:val="57592B45"/>
    <w:rsid w:val="57A109C7"/>
    <w:rsid w:val="57E40812"/>
    <w:rsid w:val="580F1F62"/>
    <w:rsid w:val="5831D31C"/>
    <w:rsid w:val="58B1E29E"/>
    <w:rsid w:val="59960D10"/>
    <w:rsid w:val="5A37E8CF"/>
    <w:rsid w:val="5A4A668D"/>
    <w:rsid w:val="5A585BA4"/>
    <w:rsid w:val="5ABC6A8E"/>
    <w:rsid w:val="5AFB0C3D"/>
    <w:rsid w:val="5B1E56CC"/>
    <w:rsid w:val="5B43251D"/>
    <w:rsid w:val="5BBD15EE"/>
    <w:rsid w:val="5BFE6231"/>
    <w:rsid w:val="5C020CDD"/>
    <w:rsid w:val="5C207E21"/>
    <w:rsid w:val="5C3B20F8"/>
    <w:rsid w:val="5CA3F428"/>
    <w:rsid w:val="5CE2B0B5"/>
    <w:rsid w:val="5D439C25"/>
    <w:rsid w:val="5D460D49"/>
    <w:rsid w:val="5D86F4A2"/>
    <w:rsid w:val="5D981ADC"/>
    <w:rsid w:val="5DAC5213"/>
    <w:rsid w:val="5DD8A785"/>
    <w:rsid w:val="5E087A18"/>
    <w:rsid w:val="5E5EFFC5"/>
    <w:rsid w:val="5E7F969B"/>
    <w:rsid w:val="5EA45B5B"/>
    <w:rsid w:val="5F72D127"/>
    <w:rsid w:val="5F824F25"/>
    <w:rsid w:val="5FBDD272"/>
    <w:rsid w:val="5FDD6155"/>
    <w:rsid w:val="611D2432"/>
    <w:rsid w:val="61485B4C"/>
    <w:rsid w:val="617BF7D7"/>
    <w:rsid w:val="62322DE3"/>
    <w:rsid w:val="62656291"/>
    <w:rsid w:val="62768E55"/>
    <w:rsid w:val="6442EC36"/>
    <w:rsid w:val="6473AECD"/>
    <w:rsid w:val="648E2E91"/>
    <w:rsid w:val="64F90DDC"/>
    <w:rsid w:val="650EF0E6"/>
    <w:rsid w:val="656002D3"/>
    <w:rsid w:val="65D95BD7"/>
    <w:rsid w:val="665AB289"/>
    <w:rsid w:val="6765C128"/>
    <w:rsid w:val="67865CCC"/>
    <w:rsid w:val="679B757E"/>
    <w:rsid w:val="67D53927"/>
    <w:rsid w:val="67DA3BF0"/>
    <w:rsid w:val="682CFE19"/>
    <w:rsid w:val="683325A2"/>
    <w:rsid w:val="685549C5"/>
    <w:rsid w:val="68D4EC49"/>
    <w:rsid w:val="68E8B5F9"/>
    <w:rsid w:val="690FA532"/>
    <w:rsid w:val="693F980C"/>
    <w:rsid w:val="6999603F"/>
    <w:rsid w:val="6A27F7B9"/>
    <w:rsid w:val="6A366D38"/>
    <w:rsid w:val="6A39BE86"/>
    <w:rsid w:val="6B3B5C22"/>
    <w:rsid w:val="6B65CE0A"/>
    <w:rsid w:val="6B7B051C"/>
    <w:rsid w:val="6BC76AD0"/>
    <w:rsid w:val="6BFA4091"/>
    <w:rsid w:val="6C5E23B5"/>
    <w:rsid w:val="6CA8AA4A"/>
    <w:rsid w:val="6D1B493C"/>
    <w:rsid w:val="6D1C525D"/>
    <w:rsid w:val="6D32B6BA"/>
    <w:rsid w:val="6D585964"/>
    <w:rsid w:val="6F12FE53"/>
    <w:rsid w:val="6F57DD81"/>
    <w:rsid w:val="6FA3DD80"/>
    <w:rsid w:val="702726F5"/>
    <w:rsid w:val="702F8C66"/>
    <w:rsid w:val="706EA43B"/>
    <w:rsid w:val="70A9CEAE"/>
    <w:rsid w:val="7279BE64"/>
    <w:rsid w:val="72BE167F"/>
    <w:rsid w:val="72EE0236"/>
    <w:rsid w:val="72F8E0E2"/>
    <w:rsid w:val="732B4D7D"/>
    <w:rsid w:val="734ADE83"/>
    <w:rsid w:val="7364D098"/>
    <w:rsid w:val="73C6D664"/>
    <w:rsid w:val="744052B9"/>
    <w:rsid w:val="744C275C"/>
    <w:rsid w:val="74895485"/>
    <w:rsid w:val="74C2D0BC"/>
    <w:rsid w:val="74C612B2"/>
    <w:rsid w:val="75A98C93"/>
    <w:rsid w:val="762A7B99"/>
    <w:rsid w:val="765F00FF"/>
    <w:rsid w:val="768A2B9E"/>
    <w:rsid w:val="76E43EB3"/>
    <w:rsid w:val="7756A225"/>
    <w:rsid w:val="77883233"/>
    <w:rsid w:val="7803B11F"/>
    <w:rsid w:val="78AF9D47"/>
    <w:rsid w:val="78CE59D3"/>
    <w:rsid w:val="78F4FEC6"/>
    <w:rsid w:val="7900862F"/>
    <w:rsid w:val="792D50E0"/>
    <w:rsid w:val="795F8CA5"/>
    <w:rsid w:val="7B8047D6"/>
    <w:rsid w:val="7BC9C8ED"/>
    <w:rsid w:val="7C4F19E5"/>
    <w:rsid w:val="7C645A2A"/>
    <w:rsid w:val="7C6CEA7D"/>
    <w:rsid w:val="7C78FDEA"/>
    <w:rsid w:val="7D0D9688"/>
    <w:rsid w:val="7DBEE81B"/>
    <w:rsid w:val="7DDD096E"/>
    <w:rsid w:val="7DEF1B6B"/>
    <w:rsid w:val="7E4D2244"/>
    <w:rsid w:val="7E713D3B"/>
    <w:rsid w:val="7E82614A"/>
    <w:rsid w:val="7EE7640D"/>
    <w:rsid w:val="7EFD33BC"/>
    <w:rsid w:val="7F70C84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1E372"/>
  <w15:chartTrackingRefBased/>
  <w15:docId w15:val="{AC473DE7-9D55-4A76-B154-DA8EF773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9D"/>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uiPriority w:val="39"/>
    <w:qFormat/>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Script" w:hAnsi="Segoe Script"/>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20"/>
    <w:qFormat/>
    <w:rsid w:val="00C24E60"/>
    <w:rPr>
      <w:rFonts w:ascii="Segoe UI" w:hAnsi="Segoe UI"/>
      <w:b w:val="0"/>
      <w:bCs/>
      <w:i/>
      <w:iCs/>
      <w:color w:val="auto"/>
      <w:sz w:val="22"/>
    </w:rPr>
  </w:style>
  <w:style w:type="paragraph" w:customStyle="1" w:styleId="VisibleGuidance">
    <w:name w:val="Visible Guidance"/>
    <w:basedOn w:val="Normal"/>
    <w:next w:val="Normal"/>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
    <w:basedOn w:val="Normal"/>
    <w:link w:val="ListParagraphChar"/>
    <w:uiPriority w:val="34"/>
    <w:qFormat/>
    <w:rsid w:val="00845831"/>
    <w:pPr>
      <w:numPr>
        <w:numId w:val="7"/>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uiPriority w:val="99"/>
    <w:unhideWhenUsed/>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A2135E"/>
    <w:pPr>
      <w:keepNext/>
      <w:keepLines/>
      <w:pageBreakBefore/>
      <w:numPr>
        <w:numId w:val="10"/>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845831"/>
    <w:pPr>
      <w:numPr>
        <w:numId w:val="4"/>
      </w:numPr>
      <w:spacing w:after="200"/>
      <w:ind w:left="720"/>
      <w:contextualSpacing/>
    </w:p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iPriority w:val="14"/>
    <w:qFormat/>
    <w:rsid w:val="00A2135E"/>
    <w:pPr>
      <w:numPr>
        <w:ilvl w:val="3"/>
      </w:numPr>
      <w:outlineLvl w:val="3"/>
    </w:pPr>
    <w:rPr>
      <w:sz w:val="24"/>
    </w:rPr>
  </w:style>
  <w:style w:type="paragraph" w:customStyle="1" w:styleId="Heading5Numbered">
    <w:name w:val="Heading 5 (Numbered)"/>
    <w:basedOn w:val="Heading4Numbered"/>
    <w:next w:val="Normal"/>
    <w:uiPriority w:val="14"/>
    <w:rsid w:val="00951469"/>
    <w:pPr>
      <w:framePr w:wrap="around" w:vAnchor="text" w:hAnchor="text" w:y="1"/>
      <w:numPr>
        <w:ilvl w:val="0"/>
        <w:numId w:val="11"/>
      </w:numPr>
      <w:tabs>
        <w:tab w:val="clear" w:pos="1440"/>
        <w:tab w:val="left" w:pos="2160"/>
      </w:tabs>
      <w:outlineLvl w:val="4"/>
    </w:pPr>
    <w:rPr>
      <w:szCs w:val="20"/>
    </w:rPr>
  </w:style>
  <w:style w:type="paragraph" w:customStyle="1" w:styleId="TableListBullet">
    <w:name w:val="Table List Bullet"/>
    <w:basedOn w:val="Normal"/>
    <w:uiPriority w:val="99"/>
    <w:qFormat/>
    <w:rsid w:val="001C4A70"/>
    <w:pPr>
      <w:numPr>
        <w:numId w:val="2"/>
      </w:numPr>
      <w:spacing w:before="60" w:line="240" w:lineRule="auto"/>
      <w:ind w:left="317" w:hanging="187"/>
      <w:contextualSpacing/>
    </w:pPr>
    <w:rPr>
      <w:sz w:val="16"/>
      <w:szCs w:val="16"/>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8"/>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10"/>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numPr>
        <w:ilvl w:val="6"/>
        <w:numId w:val="10"/>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2"/>
      </w:numPr>
      <w:ind w:left="1080"/>
    </w:pPr>
  </w:style>
  <w:style w:type="paragraph" w:styleId="ListBullet3">
    <w:name w:val="List Bullet 3"/>
    <w:basedOn w:val="ListBullet2"/>
    <w:uiPriority w:val="99"/>
    <w:qFormat/>
    <w:rsid w:val="00845831"/>
    <w:pPr>
      <w:numPr>
        <w:numId w:val="13"/>
      </w:numPr>
    </w:pPr>
  </w:style>
  <w:style w:type="paragraph" w:styleId="ListBullet4">
    <w:name w:val="List Bullet 4"/>
    <w:basedOn w:val="ListBullet3"/>
    <w:uiPriority w:val="99"/>
    <w:qFormat/>
    <w:rsid w:val="00F03EA3"/>
    <w:pPr>
      <w:numPr>
        <w:numId w:val="14"/>
      </w:numPr>
    </w:pPr>
  </w:style>
  <w:style w:type="paragraph" w:styleId="ListBullet5">
    <w:name w:val="List Bullet 5"/>
    <w:basedOn w:val="ListBullet4"/>
    <w:uiPriority w:val="99"/>
    <w:rsid w:val="00F03EA3"/>
    <w:pPr>
      <w:numPr>
        <w:numId w:val="15"/>
      </w:numPr>
    </w:pPr>
  </w:style>
  <w:style w:type="paragraph" w:styleId="ListNumber2">
    <w:name w:val="List Number 2"/>
    <w:basedOn w:val="ListNumber"/>
    <w:uiPriority w:val="99"/>
    <w:qFormat/>
    <w:rsid w:val="002E33F2"/>
    <w:pPr>
      <w:numPr>
        <w:numId w:val="17"/>
      </w:numPr>
    </w:pPr>
  </w:style>
  <w:style w:type="paragraph" w:styleId="ListNumber">
    <w:name w:val="List Number"/>
    <w:basedOn w:val="ListBullet"/>
    <w:uiPriority w:val="99"/>
    <w:qFormat/>
    <w:rsid w:val="002E33F2"/>
    <w:pPr>
      <w:numPr>
        <w:numId w:val="16"/>
      </w:numPr>
    </w:pPr>
  </w:style>
  <w:style w:type="paragraph" w:styleId="ListNumber3">
    <w:name w:val="List Number 3"/>
    <w:basedOn w:val="ListNumber2"/>
    <w:uiPriority w:val="99"/>
    <w:qFormat/>
    <w:rsid w:val="002E33F2"/>
    <w:pPr>
      <w:numPr>
        <w:numId w:val="18"/>
      </w:numPr>
    </w:pPr>
  </w:style>
  <w:style w:type="paragraph" w:styleId="ListNumber4">
    <w:name w:val="List Number 4"/>
    <w:basedOn w:val="ListNumber3"/>
    <w:uiPriority w:val="99"/>
    <w:qFormat/>
    <w:rsid w:val="002E33F2"/>
    <w:pPr>
      <w:numPr>
        <w:numId w:val="19"/>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0"/>
      </w:numPr>
    </w:pPr>
  </w:style>
  <w:style w:type="paragraph" w:customStyle="1" w:styleId="HeaderUnderline">
    <w:name w:val="Header Underline"/>
    <w:basedOn w:val="Header"/>
    <w:uiPriority w:val="99"/>
    <w:semiHidden/>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paragraph" w:customStyle="1" w:styleId="Heading4Num">
    <w:name w:val="Heading 4 Num"/>
    <w:basedOn w:val="Normal"/>
    <w:next w:val="Normal"/>
    <w:semiHidden/>
    <w:rsid w:val="00427F6B"/>
    <w:pPr>
      <w:keepNext/>
      <w:keepLines/>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rsid w:val="00427F6B"/>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4E4E8C"/>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Script" w:hAnsi="Segoe Script"/>
        <w:color w:val="FFFFFF" w:themeColor="background1"/>
        <w:sz w:val="16"/>
      </w:rPr>
      <w:tblPr/>
      <w:trPr>
        <w:tblHeader/>
      </w:trPr>
      <w:tcPr>
        <w:shd w:val="clear" w:color="auto" w:fill="008AC8"/>
      </w:tcPr>
    </w:tblStylePr>
  </w:style>
  <w:style w:type="character" w:styleId="CommentReference">
    <w:name w:val="annotation reference"/>
    <w:basedOn w:val="DefaultParagraphFont"/>
    <w:uiPriority w:val="99"/>
    <w:semiHidden/>
    <w:unhideWhenUsed/>
    <w:rsid w:val="008D74E9"/>
    <w:rPr>
      <w:sz w:val="16"/>
      <w:szCs w:val="16"/>
    </w:rPr>
  </w:style>
  <w:style w:type="paragraph" w:styleId="CommentText">
    <w:name w:val="annotation text"/>
    <w:basedOn w:val="Normal"/>
    <w:link w:val="CommentTextChar"/>
    <w:uiPriority w:val="99"/>
    <w:unhideWhenUsed/>
    <w:rsid w:val="008D74E9"/>
    <w:pPr>
      <w:spacing w:before="0" w:after="16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8D74E9"/>
    <w:rPr>
      <w:sz w:val="20"/>
      <w:szCs w:val="20"/>
    </w:rPr>
  </w:style>
  <w:style w:type="paragraph" w:styleId="BalloonText">
    <w:name w:val="Balloon Text"/>
    <w:basedOn w:val="Normal"/>
    <w:link w:val="BalloonTextChar"/>
    <w:uiPriority w:val="99"/>
    <w:semiHidden/>
    <w:unhideWhenUsed/>
    <w:rsid w:val="008D74E9"/>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8D74E9"/>
    <w:rPr>
      <w:rFonts w:ascii="Segoe UI" w:eastAsiaTheme="minorEastAsia" w:hAnsi="Segoe UI" w:cs="Segoe UI"/>
      <w:sz w:val="18"/>
      <w:szCs w:val="18"/>
    </w:rPr>
  </w:style>
  <w:style w:type="character" w:styleId="Mention">
    <w:name w:val="Mention"/>
    <w:basedOn w:val="DefaultParagraphFont"/>
    <w:uiPriority w:val="99"/>
    <w:semiHidden/>
    <w:unhideWhenUsed/>
    <w:rsid w:val="00717312"/>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D20EEF"/>
    <w:pPr>
      <w:spacing w:before="120" w:after="120"/>
    </w:pPr>
    <w:rPr>
      <w:rFonts w:ascii="Segoe UI" w:eastAsiaTheme="minorEastAsia" w:hAnsi="Segoe UI"/>
      <w:b/>
      <w:bCs/>
    </w:rPr>
  </w:style>
  <w:style w:type="character" w:customStyle="1" w:styleId="CommentSubjectChar">
    <w:name w:val="Comment Subject Char"/>
    <w:basedOn w:val="CommentTextChar"/>
    <w:link w:val="CommentSubject"/>
    <w:uiPriority w:val="99"/>
    <w:semiHidden/>
    <w:rsid w:val="00D20EEF"/>
    <w:rPr>
      <w:rFonts w:ascii="Segoe UI" w:eastAsiaTheme="minorEastAsia" w:hAnsi="Segoe UI"/>
      <w:b/>
      <w:bCs/>
      <w:sz w:val="20"/>
      <w:szCs w:val="20"/>
    </w:rPr>
  </w:style>
  <w:style w:type="paragraph" w:styleId="NormalWeb">
    <w:name w:val="Normal (Web)"/>
    <w:basedOn w:val="Normal"/>
    <w:uiPriority w:val="99"/>
    <w:unhideWhenUsed/>
    <w:rsid w:val="00342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68F9"/>
  </w:style>
  <w:style w:type="character" w:customStyle="1" w:styleId="eop">
    <w:name w:val="eop"/>
    <w:basedOn w:val="DefaultParagraphFont"/>
    <w:rsid w:val="00AA68F9"/>
  </w:style>
  <w:style w:type="paragraph" w:styleId="NoSpacing">
    <w:name w:val="No Spacing"/>
    <w:link w:val="NoSpacingChar"/>
    <w:uiPriority w:val="1"/>
    <w:qFormat/>
    <w:rsid w:val="00D97B3A"/>
    <w:pPr>
      <w:spacing w:after="0" w:line="240" w:lineRule="auto"/>
    </w:pPr>
  </w:style>
  <w:style w:type="character" w:customStyle="1" w:styleId="NoSpacingChar">
    <w:name w:val="No Spacing Char"/>
    <w:basedOn w:val="DefaultParagraphFont"/>
    <w:link w:val="NoSpacing"/>
    <w:uiPriority w:val="1"/>
    <w:rsid w:val="00D97B3A"/>
  </w:style>
  <w:style w:type="paragraph" w:customStyle="1" w:styleId="TableTitle">
    <w:name w:val="Table Title"/>
    <w:basedOn w:val="Normal"/>
    <w:link w:val="TableTitleChar"/>
    <w:qFormat/>
    <w:rsid w:val="00926EA2"/>
    <w:pPr>
      <w:spacing w:before="0" w:after="160" w:line="259" w:lineRule="auto"/>
      <w:jc w:val="center"/>
    </w:pPr>
    <w:rPr>
      <w:sz w:val="18"/>
    </w:rPr>
  </w:style>
  <w:style w:type="paragraph" w:styleId="TableofFigures">
    <w:name w:val="table of figures"/>
    <w:basedOn w:val="Normal"/>
    <w:next w:val="Normal"/>
    <w:uiPriority w:val="99"/>
    <w:unhideWhenUsed/>
    <w:rsid w:val="00C53065"/>
    <w:pPr>
      <w:spacing w:after="0"/>
    </w:pPr>
  </w:style>
  <w:style w:type="character" w:customStyle="1" w:styleId="TableTitleChar">
    <w:name w:val="Table Title Char"/>
    <w:basedOn w:val="DefaultParagraphFont"/>
    <w:link w:val="TableTitle"/>
    <w:rsid w:val="00926EA2"/>
    <w:rPr>
      <w:rFonts w:ascii="Segoe UI" w:eastAsiaTheme="minorEastAsia" w:hAnsi="Segoe UI"/>
      <w:sz w:val="18"/>
    </w:rPr>
  </w:style>
  <w:style w:type="table" w:styleId="GridTable1Light-Accent1">
    <w:name w:val="Grid Table 1 Light Accent 1"/>
    <w:basedOn w:val="TableNormal"/>
    <w:uiPriority w:val="46"/>
    <w:rsid w:val="00140A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DF5F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97442328">
    <w:name w:val="scxw97442328"/>
    <w:basedOn w:val="DefaultParagraphFont"/>
    <w:rsid w:val="00DF5F9A"/>
  </w:style>
  <w:style w:type="paragraph" w:styleId="Revision">
    <w:name w:val="Revision"/>
    <w:hidden/>
    <w:uiPriority w:val="99"/>
    <w:semiHidden/>
    <w:rsid w:val="00CB74BE"/>
    <w:pPr>
      <w:spacing w:after="0" w:line="240" w:lineRule="auto"/>
    </w:pPr>
    <w:rPr>
      <w:rFonts w:ascii="Segoe UI" w:eastAsiaTheme="minorEastAsia"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363">
      <w:bodyDiv w:val="1"/>
      <w:marLeft w:val="0"/>
      <w:marRight w:val="0"/>
      <w:marTop w:val="0"/>
      <w:marBottom w:val="0"/>
      <w:divBdr>
        <w:top w:val="none" w:sz="0" w:space="0" w:color="auto"/>
        <w:left w:val="none" w:sz="0" w:space="0" w:color="auto"/>
        <w:bottom w:val="none" w:sz="0" w:space="0" w:color="auto"/>
        <w:right w:val="none" w:sz="0" w:space="0" w:color="auto"/>
      </w:divBdr>
    </w:div>
    <w:div w:id="438136300">
      <w:bodyDiv w:val="1"/>
      <w:marLeft w:val="0"/>
      <w:marRight w:val="0"/>
      <w:marTop w:val="0"/>
      <w:marBottom w:val="0"/>
      <w:divBdr>
        <w:top w:val="none" w:sz="0" w:space="0" w:color="auto"/>
        <w:left w:val="none" w:sz="0" w:space="0" w:color="auto"/>
        <w:bottom w:val="none" w:sz="0" w:space="0" w:color="auto"/>
        <w:right w:val="none" w:sz="0" w:space="0" w:color="auto"/>
      </w:divBdr>
      <w:divsChild>
        <w:div w:id="833304360">
          <w:marLeft w:val="965"/>
          <w:marRight w:val="0"/>
          <w:marTop w:val="160"/>
          <w:marBottom w:val="0"/>
          <w:divBdr>
            <w:top w:val="none" w:sz="0" w:space="0" w:color="auto"/>
            <w:left w:val="none" w:sz="0" w:space="0" w:color="auto"/>
            <w:bottom w:val="none" w:sz="0" w:space="0" w:color="auto"/>
            <w:right w:val="none" w:sz="0" w:space="0" w:color="auto"/>
          </w:divBdr>
        </w:div>
      </w:divsChild>
    </w:div>
    <w:div w:id="699744749">
      <w:bodyDiv w:val="1"/>
      <w:marLeft w:val="0"/>
      <w:marRight w:val="0"/>
      <w:marTop w:val="0"/>
      <w:marBottom w:val="0"/>
      <w:divBdr>
        <w:top w:val="none" w:sz="0" w:space="0" w:color="auto"/>
        <w:left w:val="none" w:sz="0" w:space="0" w:color="auto"/>
        <w:bottom w:val="none" w:sz="0" w:space="0" w:color="auto"/>
        <w:right w:val="none" w:sz="0" w:space="0" w:color="auto"/>
      </w:divBdr>
      <w:divsChild>
        <w:div w:id="1346591528">
          <w:marLeft w:val="1440"/>
          <w:marRight w:val="0"/>
          <w:marTop w:val="160"/>
          <w:marBottom w:val="0"/>
          <w:divBdr>
            <w:top w:val="none" w:sz="0" w:space="0" w:color="auto"/>
            <w:left w:val="none" w:sz="0" w:space="0" w:color="auto"/>
            <w:bottom w:val="none" w:sz="0" w:space="0" w:color="auto"/>
            <w:right w:val="none" w:sz="0" w:space="0" w:color="auto"/>
          </w:divBdr>
        </w:div>
      </w:divsChild>
    </w:div>
    <w:div w:id="916745688">
      <w:bodyDiv w:val="1"/>
      <w:marLeft w:val="0"/>
      <w:marRight w:val="0"/>
      <w:marTop w:val="0"/>
      <w:marBottom w:val="0"/>
      <w:divBdr>
        <w:top w:val="none" w:sz="0" w:space="0" w:color="auto"/>
        <w:left w:val="none" w:sz="0" w:space="0" w:color="auto"/>
        <w:bottom w:val="none" w:sz="0" w:space="0" w:color="auto"/>
        <w:right w:val="none" w:sz="0" w:space="0" w:color="auto"/>
      </w:divBdr>
      <w:divsChild>
        <w:div w:id="1159887051">
          <w:marLeft w:val="1440"/>
          <w:marRight w:val="0"/>
          <w:marTop w:val="160"/>
          <w:marBottom w:val="0"/>
          <w:divBdr>
            <w:top w:val="none" w:sz="0" w:space="0" w:color="auto"/>
            <w:left w:val="none" w:sz="0" w:space="0" w:color="auto"/>
            <w:bottom w:val="none" w:sz="0" w:space="0" w:color="auto"/>
            <w:right w:val="none" w:sz="0" w:space="0" w:color="auto"/>
          </w:divBdr>
        </w:div>
      </w:divsChild>
    </w:div>
    <w:div w:id="1021862036">
      <w:bodyDiv w:val="1"/>
      <w:marLeft w:val="0"/>
      <w:marRight w:val="0"/>
      <w:marTop w:val="0"/>
      <w:marBottom w:val="0"/>
      <w:divBdr>
        <w:top w:val="none" w:sz="0" w:space="0" w:color="auto"/>
        <w:left w:val="none" w:sz="0" w:space="0" w:color="auto"/>
        <w:bottom w:val="none" w:sz="0" w:space="0" w:color="auto"/>
        <w:right w:val="none" w:sz="0" w:space="0" w:color="auto"/>
      </w:divBdr>
      <w:divsChild>
        <w:div w:id="1266688564">
          <w:marLeft w:val="965"/>
          <w:marRight w:val="0"/>
          <w:marTop w:val="160"/>
          <w:marBottom w:val="0"/>
          <w:divBdr>
            <w:top w:val="none" w:sz="0" w:space="0" w:color="auto"/>
            <w:left w:val="none" w:sz="0" w:space="0" w:color="auto"/>
            <w:bottom w:val="none" w:sz="0" w:space="0" w:color="auto"/>
            <w:right w:val="none" w:sz="0" w:space="0" w:color="auto"/>
          </w:divBdr>
        </w:div>
      </w:divsChild>
    </w:div>
    <w:div w:id="1038160043">
      <w:bodyDiv w:val="1"/>
      <w:marLeft w:val="0"/>
      <w:marRight w:val="0"/>
      <w:marTop w:val="0"/>
      <w:marBottom w:val="0"/>
      <w:divBdr>
        <w:top w:val="none" w:sz="0" w:space="0" w:color="auto"/>
        <w:left w:val="none" w:sz="0" w:space="0" w:color="auto"/>
        <w:bottom w:val="none" w:sz="0" w:space="0" w:color="auto"/>
        <w:right w:val="none" w:sz="0" w:space="0" w:color="auto"/>
      </w:divBdr>
      <w:divsChild>
        <w:div w:id="1267806827">
          <w:marLeft w:val="1440"/>
          <w:marRight w:val="0"/>
          <w:marTop w:val="160"/>
          <w:marBottom w:val="0"/>
          <w:divBdr>
            <w:top w:val="none" w:sz="0" w:space="0" w:color="auto"/>
            <w:left w:val="none" w:sz="0" w:space="0" w:color="auto"/>
            <w:bottom w:val="none" w:sz="0" w:space="0" w:color="auto"/>
            <w:right w:val="none" w:sz="0" w:space="0" w:color="auto"/>
          </w:divBdr>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349523352">
      <w:bodyDiv w:val="1"/>
      <w:marLeft w:val="0"/>
      <w:marRight w:val="0"/>
      <w:marTop w:val="0"/>
      <w:marBottom w:val="0"/>
      <w:divBdr>
        <w:top w:val="none" w:sz="0" w:space="0" w:color="auto"/>
        <w:left w:val="none" w:sz="0" w:space="0" w:color="auto"/>
        <w:bottom w:val="none" w:sz="0" w:space="0" w:color="auto"/>
        <w:right w:val="none" w:sz="0" w:space="0" w:color="auto"/>
      </w:divBdr>
      <w:divsChild>
        <w:div w:id="1848902291">
          <w:marLeft w:val="965"/>
          <w:marRight w:val="0"/>
          <w:marTop w:val="160"/>
          <w:marBottom w:val="0"/>
          <w:divBdr>
            <w:top w:val="none" w:sz="0" w:space="0" w:color="auto"/>
            <w:left w:val="none" w:sz="0" w:space="0" w:color="auto"/>
            <w:bottom w:val="none" w:sz="0" w:space="0" w:color="auto"/>
            <w:right w:val="none" w:sz="0" w:space="0" w:color="auto"/>
          </w:divBdr>
        </w:div>
      </w:divsChild>
    </w:div>
    <w:div w:id="1490488206">
      <w:bodyDiv w:val="1"/>
      <w:marLeft w:val="0"/>
      <w:marRight w:val="0"/>
      <w:marTop w:val="0"/>
      <w:marBottom w:val="0"/>
      <w:divBdr>
        <w:top w:val="none" w:sz="0" w:space="0" w:color="auto"/>
        <w:left w:val="none" w:sz="0" w:space="0" w:color="auto"/>
        <w:bottom w:val="none" w:sz="0" w:space="0" w:color="auto"/>
        <w:right w:val="none" w:sz="0" w:space="0" w:color="auto"/>
      </w:divBdr>
      <w:divsChild>
        <w:div w:id="40058129">
          <w:marLeft w:val="0"/>
          <w:marRight w:val="0"/>
          <w:marTop w:val="0"/>
          <w:marBottom w:val="0"/>
          <w:divBdr>
            <w:top w:val="none" w:sz="0" w:space="0" w:color="auto"/>
            <w:left w:val="none" w:sz="0" w:space="0" w:color="auto"/>
            <w:bottom w:val="none" w:sz="0" w:space="0" w:color="auto"/>
            <w:right w:val="none" w:sz="0" w:space="0" w:color="auto"/>
          </w:divBdr>
          <w:divsChild>
            <w:div w:id="896936910">
              <w:marLeft w:val="0"/>
              <w:marRight w:val="0"/>
              <w:marTop w:val="0"/>
              <w:marBottom w:val="0"/>
              <w:divBdr>
                <w:top w:val="none" w:sz="0" w:space="0" w:color="auto"/>
                <w:left w:val="none" w:sz="0" w:space="0" w:color="auto"/>
                <w:bottom w:val="none" w:sz="0" w:space="0" w:color="auto"/>
                <w:right w:val="none" w:sz="0" w:space="0" w:color="auto"/>
              </w:divBdr>
            </w:div>
          </w:divsChild>
        </w:div>
        <w:div w:id="99833998">
          <w:marLeft w:val="0"/>
          <w:marRight w:val="0"/>
          <w:marTop w:val="0"/>
          <w:marBottom w:val="0"/>
          <w:divBdr>
            <w:top w:val="none" w:sz="0" w:space="0" w:color="auto"/>
            <w:left w:val="none" w:sz="0" w:space="0" w:color="auto"/>
            <w:bottom w:val="none" w:sz="0" w:space="0" w:color="auto"/>
            <w:right w:val="none" w:sz="0" w:space="0" w:color="auto"/>
          </w:divBdr>
          <w:divsChild>
            <w:div w:id="928196838">
              <w:marLeft w:val="0"/>
              <w:marRight w:val="0"/>
              <w:marTop w:val="0"/>
              <w:marBottom w:val="0"/>
              <w:divBdr>
                <w:top w:val="none" w:sz="0" w:space="0" w:color="auto"/>
                <w:left w:val="none" w:sz="0" w:space="0" w:color="auto"/>
                <w:bottom w:val="none" w:sz="0" w:space="0" w:color="auto"/>
                <w:right w:val="none" w:sz="0" w:space="0" w:color="auto"/>
              </w:divBdr>
            </w:div>
          </w:divsChild>
        </w:div>
        <w:div w:id="104888584">
          <w:marLeft w:val="0"/>
          <w:marRight w:val="0"/>
          <w:marTop w:val="0"/>
          <w:marBottom w:val="0"/>
          <w:divBdr>
            <w:top w:val="none" w:sz="0" w:space="0" w:color="auto"/>
            <w:left w:val="none" w:sz="0" w:space="0" w:color="auto"/>
            <w:bottom w:val="none" w:sz="0" w:space="0" w:color="auto"/>
            <w:right w:val="none" w:sz="0" w:space="0" w:color="auto"/>
          </w:divBdr>
          <w:divsChild>
            <w:div w:id="1054427885">
              <w:marLeft w:val="0"/>
              <w:marRight w:val="0"/>
              <w:marTop w:val="0"/>
              <w:marBottom w:val="0"/>
              <w:divBdr>
                <w:top w:val="none" w:sz="0" w:space="0" w:color="auto"/>
                <w:left w:val="none" w:sz="0" w:space="0" w:color="auto"/>
                <w:bottom w:val="none" w:sz="0" w:space="0" w:color="auto"/>
                <w:right w:val="none" w:sz="0" w:space="0" w:color="auto"/>
              </w:divBdr>
            </w:div>
          </w:divsChild>
        </w:div>
        <w:div w:id="142041520">
          <w:marLeft w:val="0"/>
          <w:marRight w:val="0"/>
          <w:marTop w:val="0"/>
          <w:marBottom w:val="0"/>
          <w:divBdr>
            <w:top w:val="none" w:sz="0" w:space="0" w:color="auto"/>
            <w:left w:val="none" w:sz="0" w:space="0" w:color="auto"/>
            <w:bottom w:val="none" w:sz="0" w:space="0" w:color="auto"/>
            <w:right w:val="none" w:sz="0" w:space="0" w:color="auto"/>
          </w:divBdr>
          <w:divsChild>
            <w:div w:id="1738627182">
              <w:marLeft w:val="0"/>
              <w:marRight w:val="0"/>
              <w:marTop w:val="0"/>
              <w:marBottom w:val="0"/>
              <w:divBdr>
                <w:top w:val="none" w:sz="0" w:space="0" w:color="auto"/>
                <w:left w:val="none" w:sz="0" w:space="0" w:color="auto"/>
                <w:bottom w:val="none" w:sz="0" w:space="0" w:color="auto"/>
                <w:right w:val="none" w:sz="0" w:space="0" w:color="auto"/>
              </w:divBdr>
            </w:div>
          </w:divsChild>
        </w:div>
        <w:div w:id="164131103">
          <w:marLeft w:val="0"/>
          <w:marRight w:val="0"/>
          <w:marTop w:val="0"/>
          <w:marBottom w:val="0"/>
          <w:divBdr>
            <w:top w:val="none" w:sz="0" w:space="0" w:color="auto"/>
            <w:left w:val="none" w:sz="0" w:space="0" w:color="auto"/>
            <w:bottom w:val="none" w:sz="0" w:space="0" w:color="auto"/>
            <w:right w:val="none" w:sz="0" w:space="0" w:color="auto"/>
          </w:divBdr>
          <w:divsChild>
            <w:div w:id="643894607">
              <w:marLeft w:val="0"/>
              <w:marRight w:val="0"/>
              <w:marTop w:val="0"/>
              <w:marBottom w:val="0"/>
              <w:divBdr>
                <w:top w:val="none" w:sz="0" w:space="0" w:color="auto"/>
                <w:left w:val="none" w:sz="0" w:space="0" w:color="auto"/>
                <w:bottom w:val="none" w:sz="0" w:space="0" w:color="auto"/>
                <w:right w:val="none" w:sz="0" w:space="0" w:color="auto"/>
              </w:divBdr>
            </w:div>
          </w:divsChild>
        </w:div>
        <w:div w:id="186066616">
          <w:marLeft w:val="0"/>
          <w:marRight w:val="0"/>
          <w:marTop w:val="0"/>
          <w:marBottom w:val="0"/>
          <w:divBdr>
            <w:top w:val="none" w:sz="0" w:space="0" w:color="auto"/>
            <w:left w:val="none" w:sz="0" w:space="0" w:color="auto"/>
            <w:bottom w:val="none" w:sz="0" w:space="0" w:color="auto"/>
            <w:right w:val="none" w:sz="0" w:space="0" w:color="auto"/>
          </w:divBdr>
          <w:divsChild>
            <w:div w:id="222446707">
              <w:marLeft w:val="0"/>
              <w:marRight w:val="0"/>
              <w:marTop w:val="0"/>
              <w:marBottom w:val="0"/>
              <w:divBdr>
                <w:top w:val="none" w:sz="0" w:space="0" w:color="auto"/>
                <w:left w:val="none" w:sz="0" w:space="0" w:color="auto"/>
                <w:bottom w:val="none" w:sz="0" w:space="0" w:color="auto"/>
                <w:right w:val="none" w:sz="0" w:space="0" w:color="auto"/>
              </w:divBdr>
            </w:div>
          </w:divsChild>
        </w:div>
        <w:div w:id="206141738">
          <w:marLeft w:val="0"/>
          <w:marRight w:val="0"/>
          <w:marTop w:val="0"/>
          <w:marBottom w:val="0"/>
          <w:divBdr>
            <w:top w:val="none" w:sz="0" w:space="0" w:color="auto"/>
            <w:left w:val="none" w:sz="0" w:space="0" w:color="auto"/>
            <w:bottom w:val="none" w:sz="0" w:space="0" w:color="auto"/>
            <w:right w:val="none" w:sz="0" w:space="0" w:color="auto"/>
          </w:divBdr>
          <w:divsChild>
            <w:div w:id="2048287251">
              <w:marLeft w:val="0"/>
              <w:marRight w:val="0"/>
              <w:marTop w:val="0"/>
              <w:marBottom w:val="0"/>
              <w:divBdr>
                <w:top w:val="none" w:sz="0" w:space="0" w:color="auto"/>
                <w:left w:val="none" w:sz="0" w:space="0" w:color="auto"/>
                <w:bottom w:val="none" w:sz="0" w:space="0" w:color="auto"/>
                <w:right w:val="none" w:sz="0" w:space="0" w:color="auto"/>
              </w:divBdr>
            </w:div>
          </w:divsChild>
        </w:div>
        <w:div w:id="206187778">
          <w:marLeft w:val="0"/>
          <w:marRight w:val="0"/>
          <w:marTop w:val="0"/>
          <w:marBottom w:val="0"/>
          <w:divBdr>
            <w:top w:val="none" w:sz="0" w:space="0" w:color="auto"/>
            <w:left w:val="none" w:sz="0" w:space="0" w:color="auto"/>
            <w:bottom w:val="none" w:sz="0" w:space="0" w:color="auto"/>
            <w:right w:val="none" w:sz="0" w:space="0" w:color="auto"/>
          </w:divBdr>
          <w:divsChild>
            <w:div w:id="1283346338">
              <w:marLeft w:val="0"/>
              <w:marRight w:val="0"/>
              <w:marTop w:val="0"/>
              <w:marBottom w:val="0"/>
              <w:divBdr>
                <w:top w:val="none" w:sz="0" w:space="0" w:color="auto"/>
                <w:left w:val="none" w:sz="0" w:space="0" w:color="auto"/>
                <w:bottom w:val="none" w:sz="0" w:space="0" w:color="auto"/>
                <w:right w:val="none" w:sz="0" w:space="0" w:color="auto"/>
              </w:divBdr>
            </w:div>
          </w:divsChild>
        </w:div>
        <w:div w:id="220216562">
          <w:marLeft w:val="0"/>
          <w:marRight w:val="0"/>
          <w:marTop w:val="0"/>
          <w:marBottom w:val="0"/>
          <w:divBdr>
            <w:top w:val="none" w:sz="0" w:space="0" w:color="auto"/>
            <w:left w:val="none" w:sz="0" w:space="0" w:color="auto"/>
            <w:bottom w:val="none" w:sz="0" w:space="0" w:color="auto"/>
            <w:right w:val="none" w:sz="0" w:space="0" w:color="auto"/>
          </w:divBdr>
          <w:divsChild>
            <w:div w:id="478108979">
              <w:marLeft w:val="0"/>
              <w:marRight w:val="0"/>
              <w:marTop w:val="0"/>
              <w:marBottom w:val="0"/>
              <w:divBdr>
                <w:top w:val="none" w:sz="0" w:space="0" w:color="auto"/>
                <w:left w:val="none" w:sz="0" w:space="0" w:color="auto"/>
                <w:bottom w:val="none" w:sz="0" w:space="0" w:color="auto"/>
                <w:right w:val="none" w:sz="0" w:space="0" w:color="auto"/>
              </w:divBdr>
            </w:div>
          </w:divsChild>
        </w:div>
        <w:div w:id="229508623">
          <w:marLeft w:val="0"/>
          <w:marRight w:val="0"/>
          <w:marTop w:val="0"/>
          <w:marBottom w:val="0"/>
          <w:divBdr>
            <w:top w:val="none" w:sz="0" w:space="0" w:color="auto"/>
            <w:left w:val="none" w:sz="0" w:space="0" w:color="auto"/>
            <w:bottom w:val="none" w:sz="0" w:space="0" w:color="auto"/>
            <w:right w:val="none" w:sz="0" w:space="0" w:color="auto"/>
          </w:divBdr>
          <w:divsChild>
            <w:div w:id="2101683083">
              <w:marLeft w:val="0"/>
              <w:marRight w:val="0"/>
              <w:marTop w:val="0"/>
              <w:marBottom w:val="0"/>
              <w:divBdr>
                <w:top w:val="none" w:sz="0" w:space="0" w:color="auto"/>
                <w:left w:val="none" w:sz="0" w:space="0" w:color="auto"/>
                <w:bottom w:val="none" w:sz="0" w:space="0" w:color="auto"/>
                <w:right w:val="none" w:sz="0" w:space="0" w:color="auto"/>
              </w:divBdr>
            </w:div>
          </w:divsChild>
        </w:div>
        <w:div w:id="229854029">
          <w:marLeft w:val="0"/>
          <w:marRight w:val="0"/>
          <w:marTop w:val="0"/>
          <w:marBottom w:val="0"/>
          <w:divBdr>
            <w:top w:val="none" w:sz="0" w:space="0" w:color="auto"/>
            <w:left w:val="none" w:sz="0" w:space="0" w:color="auto"/>
            <w:bottom w:val="none" w:sz="0" w:space="0" w:color="auto"/>
            <w:right w:val="none" w:sz="0" w:space="0" w:color="auto"/>
          </w:divBdr>
          <w:divsChild>
            <w:div w:id="1394231601">
              <w:marLeft w:val="0"/>
              <w:marRight w:val="0"/>
              <w:marTop w:val="0"/>
              <w:marBottom w:val="0"/>
              <w:divBdr>
                <w:top w:val="none" w:sz="0" w:space="0" w:color="auto"/>
                <w:left w:val="none" w:sz="0" w:space="0" w:color="auto"/>
                <w:bottom w:val="none" w:sz="0" w:space="0" w:color="auto"/>
                <w:right w:val="none" w:sz="0" w:space="0" w:color="auto"/>
              </w:divBdr>
            </w:div>
          </w:divsChild>
        </w:div>
        <w:div w:id="300574054">
          <w:marLeft w:val="0"/>
          <w:marRight w:val="0"/>
          <w:marTop w:val="0"/>
          <w:marBottom w:val="0"/>
          <w:divBdr>
            <w:top w:val="none" w:sz="0" w:space="0" w:color="auto"/>
            <w:left w:val="none" w:sz="0" w:space="0" w:color="auto"/>
            <w:bottom w:val="none" w:sz="0" w:space="0" w:color="auto"/>
            <w:right w:val="none" w:sz="0" w:space="0" w:color="auto"/>
          </w:divBdr>
          <w:divsChild>
            <w:div w:id="954025292">
              <w:marLeft w:val="0"/>
              <w:marRight w:val="0"/>
              <w:marTop w:val="0"/>
              <w:marBottom w:val="0"/>
              <w:divBdr>
                <w:top w:val="none" w:sz="0" w:space="0" w:color="auto"/>
                <w:left w:val="none" w:sz="0" w:space="0" w:color="auto"/>
                <w:bottom w:val="none" w:sz="0" w:space="0" w:color="auto"/>
                <w:right w:val="none" w:sz="0" w:space="0" w:color="auto"/>
              </w:divBdr>
            </w:div>
          </w:divsChild>
        </w:div>
        <w:div w:id="335959032">
          <w:marLeft w:val="0"/>
          <w:marRight w:val="0"/>
          <w:marTop w:val="0"/>
          <w:marBottom w:val="0"/>
          <w:divBdr>
            <w:top w:val="none" w:sz="0" w:space="0" w:color="auto"/>
            <w:left w:val="none" w:sz="0" w:space="0" w:color="auto"/>
            <w:bottom w:val="none" w:sz="0" w:space="0" w:color="auto"/>
            <w:right w:val="none" w:sz="0" w:space="0" w:color="auto"/>
          </w:divBdr>
          <w:divsChild>
            <w:div w:id="173302521">
              <w:marLeft w:val="0"/>
              <w:marRight w:val="0"/>
              <w:marTop w:val="0"/>
              <w:marBottom w:val="0"/>
              <w:divBdr>
                <w:top w:val="none" w:sz="0" w:space="0" w:color="auto"/>
                <w:left w:val="none" w:sz="0" w:space="0" w:color="auto"/>
                <w:bottom w:val="none" w:sz="0" w:space="0" w:color="auto"/>
                <w:right w:val="none" w:sz="0" w:space="0" w:color="auto"/>
              </w:divBdr>
            </w:div>
          </w:divsChild>
        </w:div>
        <w:div w:id="364984762">
          <w:marLeft w:val="0"/>
          <w:marRight w:val="0"/>
          <w:marTop w:val="0"/>
          <w:marBottom w:val="0"/>
          <w:divBdr>
            <w:top w:val="none" w:sz="0" w:space="0" w:color="auto"/>
            <w:left w:val="none" w:sz="0" w:space="0" w:color="auto"/>
            <w:bottom w:val="none" w:sz="0" w:space="0" w:color="auto"/>
            <w:right w:val="none" w:sz="0" w:space="0" w:color="auto"/>
          </w:divBdr>
          <w:divsChild>
            <w:div w:id="1028458153">
              <w:marLeft w:val="0"/>
              <w:marRight w:val="0"/>
              <w:marTop w:val="0"/>
              <w:marBottom w:val="0"/>
              <w:divBdr>
                <w:top w:val="none" w:sz="0" w:space="0" w:color="auto"/>
                <w:left w:val="none" w:sz="0" w:space="0" w:color="auto"/>
                <w:bottom w:val="none" w:sz="0" w:space="0" w:color="auto"/>
                <w:right w:val="none" w:sz="0" w:space="0" w:color="auto"/>
              </w:divBdr>
            </w:div>
          </w:divsChild>
        </w:div>
        <w:div w:id="414593549">
          <w:marLeft w:val="0"/>
          <w:marRight w:val="0"/>
          <w:marTop w:val="0"/>
          <w:marBottom w:val="0"/>
          <w:divBdr>
            <w:top w:val="none" w:sz="0" w:space="0" w:color="auto"/>
            <w:left w:val="none" w:sz="0" w:space="0" w:color="auto"/>
            <w:bottom w:val="none" w:sz="0" w:space="0" w:color="auto"/>
            <w:right w:val="none" w:sz="0" w:space="0" w:color="auto"/>
          </w:divBdr>
          <w:divsChild>
            <w:div w:id="1196502930">
              <w:marLeft w:val="0"/>
              <w:marRight w:val="0"/>
              <w:marTop w:val="0"/>
              <w:marBottom w:val="0"/>
              <w:divBdr>
                <w:top w:val="none" w:sz="0" w:space="0" w:color="auto"/>
                <w:left w:val="none" w:sz="0" w:space="0" w:color="auto"/>
                <w:bottom w:val="none" w:sz="0" w:space="0" w:color="auto"/>
                <w:right w:val="none" w:sz="0" w:space="0" w:color="auto"/>
              </w:divBdr>
            </w:div>
          </w:divsChild>
        </w:div>
        <w:div w:id="421412204">
          <w:marLeft w:val="0"/>
          <w:marRight w:val="0"/>
          <w:marTop w:val="0"/>
          <w:marBottom w:val="0"/>
          <w:divBdr>
            <w:top w:val="none" w:sz="0" w:space="0" w:color="auto"/>
            <w:left w:val="none" w:sz="0" w:space="0" w:color="auto"/>
            <w:bottom w:val="none" w:sz="0" w:space="0" w:color="auto"/>
            <w:right w:val="none" w:sz="0" w:space="0" w:color="auto"/>
          </w:divBdr>
          <w:divsChild>
            <w:div w:id="458454145">
              <w:marLeft w:val="0"/>
              <w:marRight w:val="0"/>
              <w:marTop w:val="0"/>
              <w:marBottom w:val="0"/>
              <w:divBdr>
                <w:top w:val="none" w:sz="0" w:space="0" w:color="auto"/>
                <w:left w:val="none" w:sz="0" w:space="0" w:color="auto"/>
                <w:bottom w:val="none" w:sz="0" w:space="0" w:color="auto"/>
                <w:right w:val="none" w:sz="0" w:space="0" w:color="auto"/>
              </w:divBdr>
            </w:div>
          </w:divsChild>
        </w:div>
        <w:div w:id="440152145">
          <w:marLeft w:val="0"/>
          <w:marRight w:val="0"/>
          <w:marTop w:val="0"/>
          <w:marBottom w:val="0"/>
          <w:divBdr>
            <w:top w:val="none" w:sz="0" w:space="0" w:color="auto"/>
            <w:left w:val="none" w:sz="0" w:space="0" w:color="auto"/>
            <w:bottom w:val="none" w:sz="0" w:space="0" w:color="auto"/>
            <w:right w:val="none" w:sz="0" w:space="0" w:color="auto"/>
          </w:divBdr>
          <w:divsChild>
            <w:div w:id="1488981440">
              <w:marLeft w:val="0"/>
              <w:marRight w:val="0"/>
              <w:marTop w:val="0"/>
              <w:marBottom w:val="0"/>
              <w:divBdr>
                <w:top w:val="none" w:sz="0" w:space="0" w:color="auto"/>
                <w:left w:val="none" w:sz="0" w:space="0" w:color="auto"/>
                <w:bottom w:val="none" w:sz="0" w:space="0" w:color="auto"/>
                <w:right w:val="none" w:sz="0" w:space="0" w:color="auto"/>
              </w:divBdr>
            </w:div>
          </w:divsChild>
        </w:div>
        <w:div w:id="593128977">
          <w:marLeft w:val="0"/>
          <w:marRight w:val="0"/>
          <w:marTop w:val="0"/>
          <w:marBottom w:val="0"/>
          <w:divBdr>
            <w:top w:val="none" w:sz="0" w:space="0" w:color="auto"/>
            <w:left w:val="none" w:sz="0" w:space="0" w:color="auto"/>
            <w:bottom w:val="none" w:sz="0" w:space="0" w:color="auto"/>
            <w:right w:val="none" w:sz="0" w:space="0" w:color="auto"/>
          </w:divBdr>
          <w:divsChild>
            <w:div w:id="1641381137">
              <w:marLeft w:val="0"/>
              <w:marRight w:val="0"/>
              <w:marTop w:val="0"/>
              <w:marBottom w:val="0"/>
              <w:divBdr>
                <w:top w:val="none" w:sz="0" w:space="0" w:color="auto"/>
                <w:left w:val="none" w:sz="0" w:space="0" w:color="auto"/>
                <w:bottom w:val="none" w:sz="0" w:space="0" w:color="auto"/>
                <w:right w:val="none" w:sz="0" w:space="0" w:color="auto"/>
              </w:divBdr>
            </w:div>
          </w:divsChild>
        </w:div>
        <w:div w:id="639002184">
          <w:marLeft w:val="0"/>
          <w:marRight w:val="0"/>
          <w:marTop w:val="0"/>
          <w:marBottom w:val="0"/>
          <w:divBdr>
            <w:top w:val="none" w:sz="0" w:space="0" w:color="auto"/>
            <w:left w:val="none" w:sz="0" w:space="0" w:color="auto"/>
            <w:bottom w:val="none" w:sz="0" w:space="0" w:color="auto"/>
            <w:right w:val="none" w:sz="0" w:space="0" w:color="auto"/>
          </w:divBdr>
          <w:divsChild>
            <w:div w:id="1592082394">
              <w:marLeft w:val="0"/>
              <w:marRight w:val="0"/>
              <w:marTop w:val="0"/>
              <w:marBottom w:val="0"/>
              <w:divBdr>
                <w:top w:val="none" w:sz="0" w:space="0" w:color="auto"/>
                <w:left w:val="none" w:sz="0" w:space="0" w:color="auto"/>
                <w:bottom w:val="none" w:sz="0" w:space="0" w:color="auto"/>
                <w:right w:val="none" w:sz="0" w:space="0" w:color="auto"/>
              </w:divBdr>
            </w:div>
          </w:divsChild>
        </w:div>
        <w:div w:id="640620194">
          <w:marLeft w:val="0"/>
          <w:marRight w:val="0"/>
          <w:marTop w:val="0"/>
          <w:marBottom w:val="0"/>
          <w:divBdr>
            <w:top w:val="none" w:sz="0" w:space="0" w:color="auto"/>
            <w:left w:val="none" w:sz="0" w:space="0" w:color="auto"/>
            <w:bottom w:val="none" w:sz="0" w:space="0" w:color="auto"/>
            <w:right w:val="none" w:sz="0" w:space="0" w:color="auto"/>
          </w:divBdr>
          <w:divsChild>
            <w:div w:id="1572618068">
              <w:marLeft w:val="0"/>
              <w:marRight w:val="0"/>
              <w:marTop w:val="0"/>
              <w:marBottom w:val="0"/>
              <w:divBdr>
                <w:top w:val="none" w:sz="0" w:space="0" w:color="auto"/>
                <w:left w:val="none" w:sz="0" w:space="0" w:color="auto"/>
                <w:bottom w:val="none" w:sz="0" w:space="0" w:color="auto"/>
                <w:right w:val="none" w:sz="0" w:space="0" w:color="auto"/>
              </w:divBdr>
            </w:div>
          </w:divsChild>
        </w:div>
        <w:div w:id="653798353">
          <w:marLeft w:val="0"/>
          <w:marRight w:val="0"/>
          <w:marTop w:val="0"/>
          <w:marBottom w:val="0"/>
          <w:divBdr>
            <w:top w:val="none" w:sz="0" w:space="0" w:color="auto"/>
            <w:left w:val="none" w:sz="0" w:space="0" w:color="auto"/>
            <w:bottom w:val="none" w:sz="0" w:space="0" w:color="auto"/>
            <w:right w:val="none" w:sz="0" w:space="0" w:color="auto"/>
          </w:divBdr>
          <w:divsChild>
            <w:div w:id="632830771">
              <w:marLeft w:val="0"/>
              <w:marRight w:val="0"/>
              <w:marTop w:val="0"/>
              <w:marBottom w:val="0"/>
              <w:divBdr>
                <w:top w:val="none" w:sz="0" w:space="0" w:color="auto"/>
                <w:left w:val="none" w:sz="0" w:space="0" w:color="auto"/>
                <w:bottom w:val="none" w:sz="0" w:space="0" w:color="auto"/>
                <w:right w:val="none" w:sz="0" w:space="0" w:color="auto"/>
              </w:divBdr>
            </w:div>
          </w:divsChild>
        </w:div>
        <w:div w:id="662245725">
          <w:marLeft w:val="0"/>
          <w:marRight w:val="0"/>
          <w:marTop w:val="0"/>
          <w:marBottom w:val="0"/>
          <w:divBdr>
            <w:top w:val="none" w:sz="0" w:space="0" w:color="auto"/>
            <w:left w:val="none" w:sz="0" w:space="0" w:color="auto"/>
            <w:bottom w:val="none" w:sz="0" w:space="0" w:color="auto"/>
            <w:right w:val="none" w:sz="0" w:space="0" w:color="auto"/>
          </w:divBdr>
          <w:divsChild>
            <w:div w:id="1665166561">
              <w:marLeft w:val="0"/>
              <w:marRight w:val="0"/>
              <w:marTop w:val="0"/>
              <w:marBottom w:val="0"/>
              <w:divBdr>
                <w:top w:val="none" w:sz="0" w:space="0" w:color="auto"/>
                <w:left w:val="none" w:sz="0" w:space="0" w:color="auto"/>
                <w:bottom w:val="none" w:sz="0" w:space="0" w:color="auto"/>
                <w:right w:val="none" w:sz="0" w:space="0" w:color="auto"/>
              </w:divBdr>
            </w:div>
          </w:divsChild>
        </w:div>
        <w:div w:id="667245574">
          <w:marLeft w:val="0"/>
          <w:marRight w:val="0"/>
          <w:marTop w:val="0"/>
          <w:marBottom w:val="0"/>
          <w:divBdr>
            <w:top w:val="none" w:sz="0" w:space="0" w:color="auto"/>
            <w:left w:val="none" w:sz="0" w:space="0" w:color="auto"/>
            <w:bottom w:val="none" w:sz="0" w:space="0" w:color="auto"/>
            <w:right w:val="none" w:sz="0" w:space="0" w:color="auto"/>
          </w:divBdr>
          <w:divsChild>
            <w:div w:id="1246454608">
              <w:marLeft w:val="0"/>
              <w:marRight w:val="0"/>
              <w:marTop w:val="0"/>
              <w:marBottom w:val="0"/>
              <w:divBdr>
                <w:top w:val="none" w:sz="0" w:space="0" w:color="auto"/>
                <w:left w:val="none" w:sz="0" w:space="0" w:color="auto"/>
                <w:bottom w:val="none" w:sz="0" w:space="0" w:color="auto"/>
                <w:right w:val="none" w:sz="0" w:space="0" w:color="auto"/>
              </w:divBdr>
            </w:div>
          </w:divsChild>
        </w:div>
        <w:div w:id="695350449">
          <w:marLeft w:val="0"/>
          <w:marRight w:val="0"/>
          <w:marTop w:val="0"/>
          <w:marBottom w:val="0"/>
          <w:divBdr>
            <w:top w:val="none" w:sz="0" w:space="0" w:color="auto"/>
            <w:left w:val="none" w:sz="0" w:space="0" w:color="auto"/>
            <w:bottom w:val="none" w:sz="0" w:space="0" w:color="auto"/>
            <w:right w:val="none" w:sz="0" w:space="0" w:color="auto"/>
          </w:divBdr>
          <w:divsChild>
            <w:div w:id="308051584">
              <w:marLeft w:val="0"/>
              <w:marRight w:val="0"/>
              <w:marTop w:val="0"/>
              <w:marBottom w:val="0"/>
              <w:divBdr>
                <w:top w:val="none" w:sz="0" w:space="0" w:color="auto"/>
                <w:left w:val="none" w:sz="0" w:space="0" w:color="auto"/>
                <w:bottom w:val="none" w:sz="0" w:space="0" w:color="auto"/>
                <w:right w:val="none" w:sz="0" w:space="0" w:color="auto"/>
              </w:divBdr>
            </w:div>
          </w:divsChild>
        </w:div>
        <w:div w:id="700206157">
          <w:marLeft w:val="0"/>
          <w:marRight w:val="0"/>
          <w:marTop w:val="0"/>
          <w:marBottom w:val="0"/>
          <w:divBdr>
            <w:top w:val="none" w:sz="0" w:space="0" w:color="auto"/>
            <w:left w:val="none" w:sz="0" w:space="0" w:color="auto"/>
            <w:bottom w:val="none" w:sz="0" w:space="0" w:color="auto"/>
            <w:right w:val="none" w:sz="0" w:space="0" w:color="auto"/>
          </w:divBdr>
          <w:divsChild>
            <w:div w:id="1693798013">
              <w:marLeft w:val="0"/>
              <w:marRight w:val="0"/>
              <w:marTop w:val="0"/>
              <w:marBottom w:val="0"/>
              <w:divBdr>
                <w:top w:val="none" w:sz="0" w:space="0" w:color="auto"/>
                <w:left w:val="none" w:sz="0" w:space="0" w:color="auto"/>
                <w:bottom w:val="none" w:sz="0" w:space="0" w:color="auto"/>
                <w:right w:val="none" w:sz="0" w:space="0" w:color="auto"/>
              </w:divBdr>
            </w:div>
          </w:divsChild>
        </w:div>
        <w:div w:id="711923268">
          <w:marLeft w:val="0"/>
          <w:marRight w:val="0"/>
          <w:marTop w:val="0"/>
          <w:marBottom w:val="0"/>
          <w:divBdr>
            <w:top w:val="none" w:sz="0" w:space="0" w:color="auto"/>
            <w:left w:val="none" w:sz="0" w:space="0" w:color="auto"/>
            <w:bottom w:val="none" w:sz="0" w:space="0" w:color="auto"/>
            <w:right w:val="none" w:sz="0" w:space="0" w:color="auto"/>
          </w:divBdr>
          <w:divsChild>
            <w:div w:id="1315061415">
              <w:marLeft w:val="0"/>
              <w:marRight w:val="0"/>
              <w:marTop w:val="0"/>
              <w:marBottom w:val="0"/>
              <w:divBdr>
                <w:top w:val="none" w:sz="0" w:space="0" w:color="auto"/>
                <w:left w:val="none" w:sz="0" w:space="0" w:color="auto"/>
                <w:bottom w:val="none" w:sz="0" w:space="0" w:color="auto"/>
                <w:right w:val="none" w:sz="0" w:space="0" w:color="auto"/>
              </w:divBdr>
            </w:div>
          </w:divsChild>
        </w:div>
        <w:div w:id="713693513">
          <w:marLeft w:val="0"/>
          <w:marRight w:val="0"/>
          <w:marTop w:val="0"/>
          <w:marBottom w:val="0"/>
          <w:divBdr>
            <w:top w:val="none" w:sz="0" w:space="0" w:color="auto"/>
            <w:left w:val="none" w:sz="0" w:space="0" w:color="auto"/>
            <w:bottom w:val="none" w:sz="0" w:space="0" w:color="auto"/>
            <w:right w:val="none" w:sz="0" w:space="0" w:color="auto"/>
          </w:divBdr>
          <w:divsChild>
            <w:div w:id="355623407">
              <w:marLeft w:val="0"/>
              <w:marRight w:val="0"/>
              <w:marTop w:val="0"/>
              <w:marBottom w:val="0"/>
              <w:divBdr>
                <w:top w:val="none" w:sz="0" w:space="0" w:color="auto"/>
                <w:left w:val="none" w:sz="0" w:space="0" w:color="auto"/>
                <w:bottom w:val="none" w:sz="0" w:space="0" w:color="auto"/>
                <w:right w:val="none" w:sz="0" w:space="0" w:color="auto"/>
              </w:divBdr>
            </w:div>
          </w:divsChild>
        </w:div>
        <w:div w:id="737945489">
          <w:marLeft w:val="0"/>
          <w:marRight w:val="0"/>
          <w:marTop w:val="0"/>
          <w:marBottom w:val="0"/>
          <w:divBdr>
            <w:top w:val="none" w:sz="0" w:space="0" w:color="auto"/>
            <w:left w:val="none" w:sz="0" w:space="0" w:color="auto"/>
            <w:bottom w:val="none" w:sz="0" w:space="0" w:color="auto"/>
            <w:right w:val="none" w:sz="0" w:space="0" w:color="auto"/>
          </w:divBdr>
          <w:divsChild>
            <w:div w:id="1096437980">
              <w:marLeft w:val="0"/>
              <w:marRight w:val="0"/>
              <w:marTop w:val="0"/>
              <w:marBottom w:val="0"/>
              <w:divBdr>
                <w:top w:val="none" w:sz="0" w:space="0" w:color="auto"/>
                <w:left w:val="none" w:sz="0" w:space="0" w:color="auto"/>
                <w:bottom w:val="none" w:sz="0" w:space="0" w:color="auto"/>
                <w:right w:val="none" w:sz="0" w:space="0" w:color="auto"/>
              </w:divBdr>
            </w:div>
          </w:divsChild>
        </w:div>
        <w:div w:id="742260797">
          <w:marLeft w:val="0"/>
          <w:marRight w:val="0"/>
          <w:marTop w:val="0"/>
          <w:marBottom w:val="0"/>
          <w:divBdr>
            <w:top w:val="none" w:sz="0" w:space="0" w:color="auto"/>
            <w:left w:val="none" w:sz="0" w:space="0" w:color="auto"/>
            <w:bottom w:val="none" w:sz="0" w:space="0" w:color="auto"/>
            <w:right w:val="none" w:sz="0" w:space="0" w:color="auto"/>
          </w:divBdr>
          <w:divsChild>
            <w:div w:id="5517954">
              <w:marLeft w:val="0"/>
              <w:marRight w:val="0"/>
              <w:marTop w:val="0"/>
              <w:marBottom w:val="0"/>
              <w:divBdr>
                <w:top w:val="none" w:sz="0" w:space="0" w:color="auto"/>
                <w:left w:val="none" w:sz="0" w:space="0" w:color="auto"/>
                <w:bottom w:val="none" w:sz="0" w:space="0" w:color="auto"/>
                <w:right w:val="none" w:sz="0" w:space="0" w:color="auto"/>
              </w:divBdr>
            </w:div>
          </w:divsChild>
        </w:div>
        <w:div w:id="753086626">
          <w:marLeft w:val="0"/>
          <w:marRight w:val="0"/>
          <w:marTop w:val="0"/>
          <w:marBottom w:val="0"/>
          <w:divBdr>
            <w:top w:val="none" w:sz="0" w:space="0" w:color="auto"/>
            <w:left w:val="none" w:sz="0" w:space="0" w:color="auto"/>
            <w:bottom w:val="none" w:sz="0" w:space="0" w:color="auto"/>
            <w:right w:val="none" w:sz="0" w:space="0" w:color="auto"/>
          </w:divBdr>
          <w:divsChild>
            <w:div w:id="2094466383">
              <w:marLeft w:val="0"/>
              <w:marRight w:val="0"/>
              <w:marTop w:val="0"/>
              <w:marBottom w:val="0"/>
              <w:divBdr>
                <w:top w:val="none" w:sz="0" w:space="0" w:color="auto"/>
                <w:left w:val="none" w:sz="0" w:space="0" w:color="auto"/>
                <w:bottom w:val="none" w:sz="0" w:space="0" w:color="auto"/>
                <w:right w:val="none" w:sz="0" w:space="0" w:color="auto"/>
              </w:divBdr>
            </w:div>
          </w:divsChild>
        </w:div>
        <w:div w:id="803503428">
          <w:marLeft w:val="0"/>
          <w:marRight w:val="0"/>
          <w:marTop w:val="0"/>
          <w:marBottom w:val="0"/>
          <w:divBdr>
            <w:top w:val="none" w:sz="0" w:space="0" w:color="auto"/>
            <w:left w:val="none" w:sz="0" w:space="0" w:color="auto"/>
            <w:bottom w:val="none" w:sz="0" w:space="0" w:color="auto"/>
            <w:right w:val="none" w:sz="0" w:space="0" w:color="auto"/>
          </w:divBdr>
          <w:divsChild>
            <w:div w:id="688062465">
              <w:marLeft w:val="0"/>
              <w:marRight w:val="0"/>
              <w:marTop w:val="0"/>
              <w:marBottom w:val="0"/>
              <w:divBdr>
                <w:top w:val="none" w:sz="0" w:space="0" w:color="auto"/>
                <w:left w:val="none" w:sz="0" w:space="0" w:color="auto"/>
                <w:bottom w:val="none" w:sz="0" w:space="0" w:color="auto"/>
                <w:right w:val="none" w:sz="0" w:space="0" w:color="auto"/>
              </w:divBdr>
            </w:div>
          </w:divsChild>
        </w:div>
        <w:div w:id="807238656">
          <w:marLeft w:val="0"/>
          <w:marRight w:val="0"/>
          <w:marTop w:val="0"/>
          <w:marBottom w:val="0"/>
          <w:divBdr>
            <w:top w:val="none" w:sz="0" w:space="0" w:color="auto"/>
            <w:left w:val="none" w:sz="0" w:space="0" w:color="auto"/>
            <w:bottom w:val="none" w:sz="0" w:space="0" w:color="auto"/>
            <w:right w:val="none" w:sz="0" w:space="0" w:color="auto"/>
          </w:divBdr>
          <w:divsChild>
            <w:div w:id="628243648">
              <w:marLeft w:val="0"/>
              <w:marRight w:val="0"/>
              <w:marTop w:val="0"/>
              <w:marBottom w:val="0"/>
              <w:divBdr>
                <w:top w:val="none" w:sz="0" w:space="0" w:color="auto"/>
                <w:left w:val="none" w:sz="0" w:space="0" w:color="auto"/>
                <w:bottom w:val="none" w:sz="0" w:space="0" w:color="auto"/>
                <w:right w:val="none" w:sz="0" w:space="0" w:color="auto"/>
              </w:divBdr>
            </w:div>
          </w:divsChild>
        </w:div>
        <w:div w:id="815727998">
          <w:marLeft w:val="0"/>
          <w:marRight w:val="0"/>
          <w:marTop w:val="0"/>
          <w:marBottom w:val="0"/>
          <w:divBdr>
            <w:top w:val="none" w:sz="0" w:space="0" w:color="auto"/>
            <w:left w:val="none" w:sz="0" w:space="0" w:color="auto"/>
            <w:bottom w:val="none" w:sz="0" w:space="0" w:color="auto"/>
            <w:right w:val="none" w:sz="0" w:space="0" w:color="auto"/>
          </w:divBdr>
          <w:divsChild>
            <w:div w:id="849836015">
              <w:marLeft w:val="0"/>
              <w:marRight w:val="0"/>
              <w:marTop w:val="0"/>
              <w:marBottom w:val="0"/>
              <w:divBdr>
                <w:top w:val="none" w:sz="0" w:space="0" w:color="auto"/>
                <w:left w:val="none" w:sz="0" w:space="0" w:color="auto"/>
                <w:bottom w:val="none" w:sz="0" w:space="0" w:color="auto"/>
                <w:right w:val="none" w:sz="0" w:space="0" w:color="auto"/>
              </w:divBdr>
            </w:div>
          </w:divsChild>
        </w:div>
        <w:div w:id="842430272">
          <w:marLeft w:val="0"/>
          <w:marRight w:val="0"/>
          <w:marTop w:val="0"/>
          <w:marBottom w:val="0"/>
          <w:divBdr>
            <w:top w:val="none" w:sz="0" w:space="0" w:color="auto"/>
            <w:left w:val="none" w:sz="0" w:space="0" w:color="auto"/>
            <w:bottom w:val="none" w:sz="0" w:space="0" w:color="auto"/>
            <w:right w:val="none" w:sz="0" w:space="0" w:color="auto"/>
          </w:divBdr>
          <w:divsChild>
            <w:div w:id="96752046">
              <w:marLeft w:val="0"/>
              <w:marRight w:val="0"/>
              <w:marTop w:val="0"/>
              <w:marBottom w:val="0"/>
              <w:divBdr>
                <w:top w:val="none" w:sz="0" w:space="0" w:color="auto"/>
                <w:left w:val="none" w:sz="0" w:space="0" w:color="auto"/>
                <w:bottom w:val="none" w:sz="0" w:space="0" w:color="auto"/>
                <w:right w:val="none" w:sz="0" w:space="0" w:color="auto"/>
              </w:divBdr>
            </w:div>
          </w:divsChild>
        </w:div>
        <w:div w:id="861165404">
          <w:marLeft w:val="0"/>
          <w:marRight w:val="0"/>
          <w:marTop w:val="0"/>
          <w:marBottom w:val="0"/>
          <w:divBdr>
            <w:top w:val="none" w:sz="0" w:space="0" w:color="auto"/>
            <w:left w:val="none" w:sz="0" w:space="0" w:color="auto"/>
            <w:bottom w:val="none" w:sz="0" w:space="0" w:color="auto"/>
            <w:right w:val="none" w:sz="0" w:space="0" w:color="auto"/>
          </w:divBdr>
          <w:divsChild>
            <w:div w:id="1333145141">
              <w:marLeft w:val="0"/>
              <w:marRight w:val="0"/>
              <w:marTop w:val="0"/>
              <w:marBottom w:val="0"/>
              <w:divBdr>
                <w:top w:val="none" w:sz="0" w:space="0" w:color="auto"/>
                <w:left w:val="none" w:sz="0" w:space="0" w:color="auto"/>
                <w:bottom w:val="none" w:sz="0" w:space="0" w:color="auto"/>
                <w:right w:val="none" w:sz="0" w:space="0" w:color="auto"/>
              </w:divBdr>
            </w:div>
          </w:divsChild>
        </w:div>
        <w:div w:id="898514460">
          <w:marLeft w:val="0"/>
          <w:marRight w:val="0"/>
          <w:marTop w:val="0"/>
          <w:marBottom w:val="0"/>
          <w:divBdr>
            <w:top w:val="none" w:sz="0" w:space="0" w:color="auto"/>
            <w:left w:val="none" w:sz="0" w:space="0" w:color="auto"/>
            <w:bottom w:val="none" w:sz="0" w:space="0" w:color="auto"/>
            <w:right w:val="none" w:sz="0" w:space="0" w:color="auto"/>
          </w:divBdr>
          <w:divsChild>
            <w:div w:id="416681216">
              <w:marLeft w:val="0"/>
              <w:marRight w:val="0"/>
              <w:marTop w:val="0"/>
              <w:marBottom w:val="0"/>
              <w:divBdr>
                <w:top w:val="none" w:sz="0" w:space="0" w:color="auto"/>
                <w:left w:val="none" w:sz="0" w:space="0" w:color="auto"/>
                <w:bottom w:val="none" w:sz="0" w:space="0" w:color="auto"/>
                <w:right w:val="none" w:sz="0" w:space="0" w:color="auto"/>
              </w:divBdr>
            </w:div>
          </w:divsChild>
        </w:div>
        <w:div w:id="948438664">
          <w:marLeft w:val="0"/>
          <w:marRight w:val="0"/>
          <w:marTop w:val="0"/>
          <w:marBottom w:val="0"/>
          <w:divBdr>
            <w:top w:val="none" w:sz="0" w:space="0" w:color="auto"/>
            <w:left w:val="none" w:sz="0" w:space="0" w:color="auto"/>
            <w:bottom w:val="none" w:sz="0" w:space="0" w:color="auto"/>
            <w:right w:val="none" w:sz="0" w:space="0" w:color="auto"/>
          </w:divBdr>
          <w:divsChild>
            <w:div w:id="1039429851">
              <w:marLeft w:val="0"/>
              <w:marRight w:val="0"/>
              <w:marTop w:val="0"/>
              <w:marBottom w:val="0"/>
              <w:divBdr>
                <w:top w:val="none" w:sz="0" w:space="0" w:color="auto"/>
                <w:left w:val="none" w:sz="0" w:space="0" w:color="auto"/>
                <w:bottom w:val="none" w:sz="0" w:space="0" w:color="auto"/>
                <w:right w:val="none" w:sz="0" w:space="0" w:color="auto"/>
              </w:divBdr>
            </w:div>
          </w:divsChild>
        </w:div>
        <w:div w:id="970406410">
          <w:marLeft w:val="0"/>
          <w:marRight w:val="0"/>
          <w:marTop w:val="0"/>
          <w:marBottom w:val="0"/>
          <w:divBdr>
            <w:top w:val="none" w:sz="0" w:space="0" w:color="auto"/>
            <w:left w:val="none" w:sz="0" w:space="0" w:color="auto"/>
            <w:bottom w:val="none" w:sz="0" w:space="0" w:color="auto"/>
            <w:right w:val="none" w:sz="0" w:space="0" w:color="auto"/>
          </w:divBdr>
          <w:divsChild>
            <w:div w:id="858198252">
              <w:marLeft w:val="0"/>
              <w:marRight w:val="0"/>
              <w:marTop w:val="0"/>
              <w:marBottom w:val="0"/>
              <w:divBdr>
                <w:top w:val="none" w:sz="0" w:space="0" w:color="auto"/>
                <w:left w:val="none" w:sz="0" w:space="0" w:color="auto"/>
                <w:bottom w:val="none" w:sz="0" w:space="0" w:color="auto"/>
                <w:right w:val="none" w:sz="0" w:space="0" w:color="auto"/>
              </w:divBdr>
            </w:div>
          </w:divsChild>
        </w:div>
        <w:div w:id="970867178">
          <w:marLeft w:val="0"/>
          <w:marRight w:val="0"/>
          <w:marTop w:val="0"/>
          <w:marBottom w:val="0"/>
          <w:divBdr>
            <w:top w:val="none" w:sz="0" w:space="0" w:color="auto"/>
            <w:left w:val="none" w:sz="0" w:space="0" w:color="auto"/>
            <w:bottom w:val="none" w:sz="0" w:space="0" w:color="auto"/>
            <w:right w:val="none" w:sz="0" w:space="0" w:color="auto"/>
          </w:divBdr>
          <w:divsChild>
            <w:div w:id="1806459105">
              <w:marLeft w:val="0"/>
              <w:marRight w:val="0"/>
              <w:marTop w:val="0"/>
              <w:marBottom w:val="0"/>
              <w:divBdr>
                <w:top w:val="none" w:sz="0" w:space="0" w:color="auto"/>
                <w:left w:val="none" w:sz="0" w:space="0" w:color="auto"/>
                <w:bottom w:val="none" w:sz="0" w:space="0" w:color="auto"/>
                <w:right w:val="none" w:sz="0" w:space="0" w:color="auto"/>
              </w:divBdr>
            </w:div>
          </w:divsChild>
        </w:div>
        <w:div w:id="989020255">
          <w:marLeft w:val="0"/>
          <w:marRight w:val="0"/>
          <w:marTop w:val="0"/>
          <w:marBottom w:val="0"/>
          <w:divBdr>
            <w:top w:val="none" w:sz="0" w:space="0" w:color="auto"/>
            <w:left w:val="none" w:sz="0" w:space="0" w:color="auto"/>
            <w:bottom w:val="none" w:sz="0" w:space="0" w:color="auto"/>
            <w:right w:val="none" w:sz="0" w:space="0" w:color="auto"/>
          </w:divBdr>
          <w:divsChild>
            <w:div w:id="1274047634">
              <w:marLeft w:val="0"/>
              <w:marRight w:val="0"/>
              <w:marTop w:val="0"/>
              <w:marBottom w:val="0"/>
              <w:divBdr>
                <w:top w:val="none" w:sz="0" w:space="0" w:color="auto"/>
                <w:left w:val="none" w:sz="0" w:space="0" w:color="auto"/>
                <w:bottom w:val="none" w:sz="0" w:space="0" w:color="auto"/>
                <w:right w:val="none" w:sz="0" w:space="0" w:color="auto"/>
              </w:divBdr>
            </w:div>
          </w:divsChild>
        </w:div>
        <w:div w:id="994723235">
          <w:marLeft w:val="0"/>
          <w:marRight w:val="0"/>
          <w:marTop w:val="0"/>
          <w:marBottom w:val="0"/>
          <w:divBdr>
            <w:top w:val="none" w:sz="0" w:space="0" w:color="auto"/>
            <w:left w:val="none" w:sz="0" w:space="0" w:color="auto"/>
            <w:bottom w:val="none" w:sz="0" w:space="0" w:color="auto"/>
            <w:right w:val="none" w:sz="0" w:space="0" w:color="auto"/>
          </w:divBdr>
          <w:divsChild>
            <w:div w:id="1448085152">
              <w:marLeft w:val="0"/>
              <w:marRight w:val="0"/>
              <w:marTop w:val="0"/>
              <w:marBottom w:val="0"/>
              <w:divBdr>
                <w:top w:val="none" w:sz="0" w:space="0" w:color="auto"/>
                <w:left w:val="none" w:sz="0" w:space="0" w:color="auto"/>
                <w:bottom w:val="none" w:sz="0" w:space="0" w:color="auto"/>
                <w:right w:val="none" w:sz="0" w:space="0" w:color="auto"/>
              </w:divBdr>
            </w:div>
          </w:divsChild>
        </w:div>
        <w:div w:id="1078596073">
          <w:marLeft w:val="0"/>
          <w:marRight w:val="0"/>
          <w:marTop w:val="0"/>
          <w:marBottom w:val="0"/>
          <w:divBdr>
            <w:top w:val="none" w:sz="0" w:space="0" w:color="auto"/>
            <w:left w:val="none" w:sz="0" w:space="0" w:color="auto"/>
            <w:bottom w:val="none" w:sz="0" w:space="0" w:color="auto"/>
            <w:right w:val="none" w:sz="0" w:space="0" w:color="auto"/>
          </w:divBdr>
          <w:divsChild>
            <w:div w:id="291061596">
              <w:marLeft w:val="0"/>
              <w:marRight w:val="0"/>
              <w:marTop w:val="0"/>
              <w:marBottom w:val="0"/>
              <w:divBdr>
                <w:top w:val="none" w:sz="0" w:space="0" w:color="auto"/>
                <w:left w:val="none" w:sz="0" w:space="0" w:color="auto"/>
                <w:bottom w:val="none" w:sz="0" w:space="0" w:color="auto"/>
                <w:right w:val="none" w:sz="0" w:space="0" w:color="auto"/>
              </w:divBdr>
            </w:div>
          </w:divsChild>
        </w:div>
        <w:div w:id="1091857167">
          <w:marLeft w:val="0"/>
          <w:marRight w:val="0"/>
          <w:marTop w:val="0"/>
          <w:marBottom w:val="0"/>
          <w:divBdr>
            <w:top w:val="none" w:sz="0" w:space="0" w:color="auto"/>
            <w:left w:val="none" w:sz="0" w:space="0" w:color="auto"/>
            <w:bottom w:val="none" w:sz="0" w:space="0" w:color="auto"/>
            <w:right w:val="none" w:sz="0" w:space="0" w:color="auto"/>
          </w:divBdr>
          <w:divsChild>
            <w:div w:id="364674799">
              <w:marLeft w:val="0"/>
              <w:marRight w:val="0"/>
              <w:marTop w:val="0"/>
              <w:marBottom w:val="0"/>
              <w:divBdr>
                <w:top w:val="none" w:sz="0" w:space="0" w:color="auto"/>
                <w:left w:val="none" w:sz="0" w:space="0" w:color="auto"/>
                <w:bottom w:val="none" w:sz="0" w:space="0" w:color="auto"/>
                <w:right w:val="none" w:sz="0" w:space="0" w:color="auto"/>
              </w:divBdr>
            </w:div>
          </w:divsChild>
        </w:div>
        <w:div w:id="1106076391">
          <w:marLeft w:val="0"/>
          <w:marRight w:val="0"/>
          <w:marTop w:val="0"/>
          <w:marBottom w:val="0"/>
          <w:divBdr>
            <w:top w:val="none" w:sz="0" w:space="0" w:color="auto"/>
            <w:left w:val="none" w:sz="0" w:space="0" w:color="auto"/>
            <w:bottom w:val="none" w:sz="0" w:space="0" w:color="auto"/>
            <w:right w:val="none" w:sz="0" w:space="0" w:color="auto"/>
          </w:divBdr>
          <w:divsChild>
            <w:div w:id="1146779414">
              <w:marLeft w:val="0"/>
              <w:marRight w:val="0"/>
              <w:marTop w:val="0"/>
              <w:marBottom w:val="0"/>
              <w:divBdr>
                <w:top w:val="none" w:sz="0" w:space="0" w:color="auto"/>
                <w:left w:val="none" w:sz="0" w:space="0" w:color="auto"/>
                <w:bottom w:val="none" w:sz="0" w:space="0" w:color="auto"/>
                <w:right w:val="none" w:sz="0" w:space="0" w:color="auto"/>
              </w:divBdr>
            </w:div>
          </w:divsChild>
        </w:div>
        <w:div w:id="1109812029">
          <w:marLeft w:val="0"/>
          <w:marRight w:val="0"/>
          <w:marTop w:val="0"/>
          <w:marBottom w:val="0"/>
          <w:divBdr>
            <w:top w:val="none" w:sz="0" w:space="0" w:color="auto"/>
            <w:left w:val="none" w:sz="0" w:space="0" w:color="auto"/>
            <w:bottom w:val="none" w:sz="0" w:space="0" w:color="auto"/>
            <w:right w:val="none" w:sz="0" w:space="0" w:color="auto"/>
          </w:divBdr>
          <w:divsChild>
            <w:div w:id="919169777">
              <w:marLeft w:val="0"/>
              <w:marRight w:val="0"/>
              <w:marTop w:val="0"/>
              <w:marBottom w:val="0"/>
              <w:divBdr>
                <w:top w:val="none" w:sz="0" w:space="0" w:color="auto"/>
                <w:left w:val="none" w:sz="0" w:space="0" w:color="auto"/>
                <w:bottom w:val="none" w:sz="0" w:space="0" w:color="auto"/>
                <w:right w:val="none" w:sz="0" w:space="0" w:color="auto"/>
              </w:divBdr>
            </w:div>
          </w:divsChild>
        </w:div>
        <w:div w:id="1143153391">
          <w:marLeft w:val="0"/>
          <w:marRight w:val="0"/>
          <w:marTop w:val="0"/>
          <w:marBottom w:val="0"/>
          <w:divBdr>
            <w:top w:val="none" w:sz="0" w:space="0" w:color="auto"/>
            <w:left w:val="none" w:sz="0" w:space="0" w:color="auto"/>
            <w:bottom w:val="none" w:sz="0" w:space="0" w:color="auto"/>
            <w:right w:val="none" w:sz="0" w:space="0" w:color="auto"/>
          </w:divBdr>
          <w:divsChild>
            <w:div w:id="847252516">
              <w:marLeft w:val="0"/>
              <w:marRight w:val="0"/>
              <w:marTop w:val="0"/>
              <w:marBottom w:val="0"/>
              <w:divBdr>
                <w:top w:val="none" w:sz="0" w:space="0" w:color="auto"/>
                <w:left w:val="none" w:sz="0" w:space="0" w:color="auto"/>
                <w:bottom w:val="none" w:sz="0" w:space="0" w:color="auto"/>
                <w:right w:val="none" w:sz="0" w:space="0" w:color="auto"/>
              </w:divBdr>
            </w:div>
          </w:divsChild>
        </w:div>
        <w:div w:id="1149395574">
          <w:marLeft w:val="0"/>
          <w:marRight w:val="0"/>
          <w:marTop w:val="0"/>
          <w:marBottom w:val="0"/>
          <w:divBdr>
            <w:top w:val="none" w:sz="0" w:space="0" w:color="auto"/>
            <w:left w:val="none" w:sz="0" w:space="0" w:color="auto"/>
            <w:bottom w:val="none" w:sz="0" w:space="0" w:color="auto"/>
            <w:right w:val="none" w:sz="0" w:space="0" w:color="auto"/>
          </w:divBdr>
          <w:divsChild>
            <w:div w:id="1566719015">
              <w:marLeft w:val="0"/>
              <w:marRight w:val="0"/>
              <w:marTop w:val="0"/>
              <w:marBottom w:val="0"/>
              <w:divBdr>
                <w:top w:val="none" w:sz="0" w:space="0" w:color="auto"/>
                <w:left w:val="none" w:sz="0" w:space="0" w:color="auto"/>
                <w:bottom w:val="none" w:sz="0" w:space="0" w:color="auto"/>
                <w:right w:val="none" w:sz="0" w:space="0" w:color="auto"/>
              </w:divBdr>
            </w:div>
          </w:divsChild>
        </w:div>
        <w:div w:id="1169062299">
          <w:marLeft w:val="0"/>
          <w:marRight w:val="0"/>
          <w:marTop w:val="0"/>
          <w:marBottom w:val="0"/>
          <w:divBdr>
            <w:top w:val="none" w:sz="0" w:space="0" w:color="auto"/>
            <w:left w:val="none" w:sz="0" w:space="0" w:color="auto"/>
            <w:bottom w:val="none" w:sz="0" w:space="0" w:color="auto"/>
            <w:right w:val="none" w:sz="0" w:space="0" w:color="auto"/>
          </w:divBdr>
          <w:divsChild>
            <w:div w:id="2102217224">
              <w:marLeft w:val="0"/>
              <w:marRight w:val="0"/>
              <w:marTop w:val="0"/>
              <w:marBottom w:val="0"/>
              <w:divBdr>
                <w:top w:val="none" w:sz="0" w:space="0" w:color="auto"/>
                <w:left w:val="none" w:sz="0" w:space="0" w:color="auto"/>
                <w:bottom w:val="none" w:sz="0" w:space="0" w:color="auto"/>
                <w:right w:val="none" w:sz="0" w:space="0" w:color="auto"/>
              </w:divBdr>
            </w:div>
          </w:divsChild>
        </w:div>
        <w:div w:id="1169517166">
          <w:marLeft w:val="0"/>
          <w:marRight w:val="0"/>
          <w:marTop w:val="0"/>
          <w:marBottom w:val="0"/>
          <w:divBdr>
            <w:top w:val="none" w:sz="0" w:space="0" w:color="auto"/>
            <w:left w:val="none" w:sz="0" w:space="0" w:color="auto"/>
            <w:bottom w:val="none" w:sz="0" w:space="0" w:color="auto"/>
            <w:right w:val="none" w:sz="0" w:space="0" w:color="auto"/>
          </w:divBdr>
          <w:divsChild>
            <w:div w:id="850031526">
              <w:marLeft w:val="0"/>
              <w:marRight w:val="0"/>
              <w:marTop w:val="0"/>
              <w:marBottom w:val="0"/>
              <w:divBdr>
                <w:top w:val="none" w:sz="0" w:space="0" w:color="auto"/>
                <w:left w:val="none" w:sz="0" w:space="0" w:color="auto"/>
                <w:bottom w:val="none" w:sz="0" w:space="0" w:color="auto"/>
                <w:right w:val="none" w:sz="0" w:space="0" w:color="auto"/>
              </w:divBdr>
            </w:div>
          </w:divsChild>
        </w:div>
        <w:div w:id="1176043849">
          <w:marLeft w:val="0"/>
          <w:marRight w:val="0"/>
          <w:marTop w:val="0"/>
          <w:marBottom w:val="0"/>
          <w:divBdr>
            <w:top w:val="none" w:sz="0" w:space="0" w:color="auto"/>
            <w:left w:val="none" w:sz="0" w:space="0" w:color="auto"/>
            <w:bottom w:val="none" w:sz="0" w:space="0" w:color="auto"/>
            <w:right w:val="none" w:sz="0" w:space="0" w:color="auto"/>
          </w:divBdr>
          <w:divsChild>
            <w:div w:id="597492875">
              <w:marLeft w:val="0"/>
              <w:marRight w:val="0"/>
              <w:marTop w:val="0"/>
              <w:marBottom w:val="0"/>
              <w:divBdr>
                <w:top w:val="none" w:sz="0" w:space="0" w:color="auto"/>
                <w:left w:val="none" w:sz="0" w:space="0" w:color="auto"/>
                <w:bottom w:val="none" w:sz="0" w:space="0" w:color="auto"/>
                <w:right w:val="none" w:sz="0" w:space="0" w:color="auto"/>
              </w:divBdr>
            </w:div>
          </w:divsChild>
        </w:div>
        <w:div w:id="1233085267">
          <w:marLeft w:val="0"/>
          <w:marRight w:val="0"/>
          <w:marTop w:val="0"/>
          <w:marBottom w:val="0"/>
          <w:divBdr>
            <w:top w:val="none" w:sz="0" w:space="0" w:color="auto"/>
            <w:left w:val="none" w:sz="0" w:space="0" w:color="auto"/>
            <w:bottom w:val="none" w:sz="0" w:space="0" w:color="auto"/>
            <w:right w:val="none" w:sz="0" w:space="0" w:color="auto"/>
          </w:divBdr>
          <w:divsChild>
            <w:div w:id="1605527951">
              <w:marLeft w:val="0"/>
              <w:marRight w:val="0"/>
              <w:marTop w:val="0"/>
              <w:marBottom w:val="0"/>
              <w:divBdr>
                <w:top w:val="none" w:sz="0" w:space="0" w:color="auto"/>
                <w:left w:val="none" w:sz="0" w:space="0" w:color="auto"/>
                <w:bottom w:val="none" w:sz="0" w:space="0" w:color="auto"/>
                <w:right w:val="none" w:sz="0" w:space="0" w:color="auto"/>
              </w:divBdr>
            </w:div>
          </w:divsChild>
        </w:div>
        <w:div w:id="1243489025">
          <w:marLeft w:val="0"/>
          <w:marRight w:val="0"/>
          <w:marTop w:val="0"/>
          <w:marBottom w:val="0"/>
          <w:divBdr>
            <w:top w:val="none" w:sz="0" w:space="0" w:color="auto"/>
            <w:left w:val="none" w:sz="0" w:space="0" w:color="auto"/>
            <w:bottom w:val="none" w:sz="0" w:space="0" w:color="auto"/>
            <w:right w:val="none" w:sz="0" w:space="0" w:color="auto"/>
          </w:divBdr>
          <w:divsChild>
            <w:div w:id="1073963544">
              <w:marLeft w:val="0"/>
              <w:marRight w:val="0"/>
              <w:marTop w:val="0"/>
              <w:marBottom w:val="0"/>
              <w:divBdr>
                <w:top w:val="none" w:sz="0" w:space="0" w:color="auto"/>
                <w:left w:val="none" w:sz="0" w:space="0" w:color="auto"/>
                <w:bottom w:val="none" w:sz="0" w:space="0" w:color="auto"/>
                <w:right w:val="none" w:sz="0" w:space="0" w:color="auto"/>
              </w:divBdr>
            </w:div>
          </w:divsChild>
        </w:div>
        <w:div w:id="1252130975">
          <w:marLeft w:val="0"/>
          <w:marRight w:val="0"/>
          <w:marTop w:val="0"/>
          <w:marBottom w:val="0"/>
          <w:divBdr>
            <w:top w:val="none" w:sz="0" w:space="0" w:color="auto"/>
            <w:left w:val="none" w:sz="0" w:space="0" w:color="auto"/>
            <w:bottom w:val="none" w:sz="0" w:space="0" w:color="auto"/>
            <w:right w:val="none" w:sz="0" w:space="0" w:color="auto"/>
          </w:divBdr>
          <w:divsChild>
            <w:div w:id="133178025">
              <w:marLeft w:val="0"/>
              <w:marRight w:val="0"/>
              <w:marTop w:val="0"/>
              <w:marBottom w:val="0"/>
              <w:divBdr>
                <w:top w:val="none" w:sz="0" w:space="0" w:color="auto"/>
                <w:left w:val="none" w:sz="0" w:space="0" w:color="auto"/>
                <w:bottom w:val="none" w:sz="0" w:space="0" w:color="auto"/>
                <w:right w:val="none" w:sz="0" w:space="0" w:color="auto"/>
              </w:divBdr>
            </w:div>
          </w:divsChild>
        </w:div>
        <w:div w:id="1294671692">
          <w:marLeft w:val="0"/>
          <w:marRight w:val="0"/>
          <w:marTop w:val="0"/>
          <w:marBottom w:val="0"/>
          <w:divBdr>
            <w:top w:val="none" w:sz="0" w:space="0" w:color="auto"/>
            <w:left w:val="none" w:sz="0" w:space="0" w:color="auto"/>
            <w:bottom w:val="none" w:sz="0" w:space="0" w:color="auto"/>
            <w:right w:val="none" w:sz="0" w:space="0" w:color="auto"/>
          </w:divBdr>
          <w:divsChild>
            <w:div w:id="2065327383">
              <w:marLeft w:val="0"/>
              <w:marRight w:val="0"/>
              <w:marTop w:val="0"/>
              <w:marBottom w:val="0"/>
              <w:divBdr>
                <w:top w:val="none" w:sz="0" w:space="0" w:color="auto"/>
                <w:left w:val="none" w:sz="0" w:space="0" w:color="auto"/>
                <w:bottom w:val="none" w:sz="0" w:space="0" w:color="auto"/>
                <w:right w:val="none" w:sz="0" w:space="0" w:color="auto"/>
              </w:divBdr>
            </w:div>
          </w:divsChild>
        </w:div>
        <w:div w:id="1326590739">
          <w:marLeft w:val="0"/>
          <w:marRight w:val="0"/>
          <w:marTop w:val="0"/>
          <w:marBottom w:val="0"/>
          <w:divBdr>
            <w:top w:val="none" w:sz="0" w:space="0" w:color="auto"/>
            <w:left w:val="none" w:sz="0" w:space="0" w:color="auto"/>
            <w:bottom w:val="none" w:sz="0" w:space="0" w:color="auto"/>
            <w:right w:val="none" w:sz="0" w:space="0" w:color="auto"/>
          </w:divBdr>
          <w:divsChild>
            <w:div w:id="35589780">
              <w:marLeft w:val="0"/>
              <w:marRight w:val="0"/>
              <w:marTop w:val="0"/>
              <w:marBottom w:val="0"/>
              <w:divBdr>
                <w:top w:val="none" w:sz="0" w:space="0" w:color="auto"/>
                <w:left w:val="none" w:sz="0" w:space="0" w:color="auto"/>
                <w:bottom w:val="none" w:sz="0" w:space="0" w:color="auto"/>
                <w:right w:val="none" w:sz="0" w:space="0" w:color="auto"/>
              </w:divBdr>
            </w:div>
          </w:divsChild>
        </w:div>
        <w:div w:id="1333411922">
          <w:marLeft w:val="0"/>
          <w:marRight w:val="0"/>
          <w:marTop w:val="0"/>
          <w:marBottom w:val="0"/>
          <w:divBdr>
            <w:top w:val="none" w:sz="0" w:space="0" w:color="auto"/>
            <w:left w:val="none" w:sz="0" w:space="0" w:color="auto"/>
            <w:bottom w:val="none" w:sz="0" w:space="0" w:color="auto"/>
            <w:right w:val="none" w:sz="0" w:space="0" w:color="auto"/>
          </w:divBdr>
          <w:divsChild>
            <w:div w:id="2058507082">
              <w:marLeft w:val="0"/>
              <w:marRight w:val="0"/>
              <w:marTop w:val="0"/>
              <w:marBottom w:val="0"/>
              <w:divBdr>
                <w:top w:val="none" w:sz="0" w:space="0" w:color="auto"/>
                <w:left w:val="none" w:sz="0" w:space="0" w:color="auto"/>
                <w:bottom w:val="none" w:sz="0" w:space="0" w:color="auto"/>
                <w:right w:val="none" w:sz="0" w:space="0" w:color="auto"/>
              </w:divBdr>
            </w:div>
          </w:divsChild>
        </w:div>
        <w:div w:id="1356273981">
          <w:marLeft w:val="0"/>
          <w:marRight w:val="0"/>
          <w:marTop w:val="0"/>
          <w:marBottom w:val="0"/>
          <w:divBdr>
            <w:top w:val="none" w:sz="0" w:space="0" w:color="auto"/>
            <w:left w:val="none" w:sz="0" w:space="0" w:color="auto"/>
            <w:bottom w:val="none" w:sz="0" w:space="0" w:color="auto"/>
            <w:right w:val="none" w:sz="0" w:space="0" w:color="auto"/>
          </w:divBdr>
          <w:divsChild>
            <w:div w:id="939873591">
              <w:marLeft w:val="0"/>
              <w:marRight w:val="0"/>
              <w:marTop w:val="0"/>
              <w:marBottom w:val="0"/>
              <w:divBdr>
                <w:top w:val="none" w:sz="0" w:space="0" w:color="auto"/>
                <w:left w:val="none" w:sz="0" w:space="0" w:color="auto"/>
                <w:bottom w:val="none" w:sz="0" w:space="0" w:color="auto"/>
                <w:right w:val="none" w:sz="0" w:space="0" w:color="auto"/>
              </w:divBdr>
            </w:div>
          </w:divsChild>
        </w:div>
        <w:div w:id="1451510138">
          <w:marLeft w:val="0"/>
          <w:marRight w:val="0"/>
          <w:marTop w:val="0"/>
          <w:marBottom w:val="0"/>
          <w:divBdr>
            <w:top w:val="none" w:sz="0" w:space="0" w:color="auto"/>
            <w:left w:val="none" w:sz="0" w:space="0" w:color="auto"/>
            <w:bottom w:val="none" w:sz="0" w:space="0" w:color="auto"/>
            <w:right w:val="none" w:sz="0" w:space="0" w:color="auto"/>
          </w:divBdr>
          <w:divsChild>
            <w:div w:id="1144810456">
              <w:marLeft w:val="0"/>
              <w:marRight w:val="0"/>
              <w:marTop w:val="0"/>
              <w:marBottom w:val="0"/>
              <w:divBdr>
                <w:top w:val="none" w:sz="0" w:space="0" w:color="auto"/>
                <w:left w:val="none" w:sz="0" w:space="0" w:color="auto"/>
                <w:bottom w:val="none" w:sz="0" w:space="0" w:color="auto"/>
                <w:right w:val="none" w:sz="0" w:space="0" w:color="auto"/>
              </w:divBdr>
            </w:div>
          </w:divsChild>
        </w:div>
        <w:div w:id="1464887458">
          <w:marLeft w:val="0"/>
          <w:marRight w:val="0"/>
          <w:marTop w:val="0"/>
          <w:marBottom w:val="0"/>
          <w:divBdr>
            <w:top w:val="none" w:sz="0" w:space="0" w:color="auto"/>
            <w:left w:val="none" w:sz="0" w:space="0" w:color="auto"/>
            <w:bottom w:val="none" w:sz="0" w:space="0" w:color="auto"/>
            <w:right w:val="none" w:sz="0" w:space="0" w:color="auto"/>
          </w:divBdr>
          <w:divsChild>
            <w:div w:id="1153452103">
              <w:marLeft w:val="0"/>
              <w:marRight w:val="0"/>
              <w:marTop w:val="0"/>
              <w:marBottom w:val="0"/>
              <w:divBdr>
                <w:top w:val="none" w:sz="0" w:space="0" w:color="auto"/>
                <w:left w:val="none" w:sz="0" w:space="0" w:color="auto"/>
                <w:bottom w:val="none" w:sz="0" w:space="0" w:color="auto"/>
                <w:right w:val="none" w:sz="0" w:space="0" w:color="auto"/>
              </w:divBdr>
            </w:div>
          </w:divsChild>
        </w:div>
        <w:div w:id="1489328513">
          <w:marLeft w:val="0"/>
          <w:marRight w:val="0"/>
          <w:marTop w:val="0"/>
          <w:marBottom w:val="0"/>
          <w:divBdr>
            <w:top w:val="none" w:sz="0" w:space="0" w:color="auto"/>
            <w:left w:val="none" w:sz="0" w:space="0" w:color="auto"/>
            <w:bottom w:val="none" w:sz="0" w:space="0" w:color="auto"/>
            <w:right w:val="none" w:sz="0" w:space="0" w:color="auto"/>
          </w:divBdr>
          <w:divsChild>
            <w:div w:id="1348754287">
              <w:marLeft w:val="0"/>
              <w:marRight w:val="0"/>
              <w:marTop w:val="0"/>
              <w:marBottom w:val="0"/>
              <w:divBdr>
                <w:top w:val="none" w:sz="0" w:space="0" w:color="auto"/>
                <w:left w:val="none" w:sz="0" w:space="0" w:color="auto"/>
                <w:bottom w:val="none" w:sz="0" w:space="0" w:color="auto"/>
                <w:right w:val="none" w:sz="0" w:space="0" w:color="auto"/>
              </w:divBdr>
            </w:div>
          </w:divsChild>
        </w:div>
        <w:div w:id="1492020753">
          <w:marLeft w:val="0"/>
          <w:marRight w:val="0"/>
          <w:marTop w:val="0"/>
          <w:marBottom w:val="0"/>
          <w:divBdr>
            <w:top w:val="none" w:sz="0" w:space="0" w:color="auto"/>
            <w:left w:val="none" w:sz="0" w:space="0" w:color="auto"/>
            <w:bottom w:val="none" w:sz="0" w:space="0" w:color="auto"/>
            <w:right w:val="none" w:sz="0" w:space="0" w:color="auto"/>
          </w:divBdr>
          <w:divsChild>
            <w:div w:id="730663278">
              <w:marLeft w:val="0"/>
              <w:marRight w:val="0"/>
              <w:marTop w:val="0"/>
              <w:marBottom w:val="0"/>
              <w:divBdr>
                <w:top w:val="none" w:sz="0" w:space="0" w:color="auto"/>
                <w:left w:val="none" w:sz="0" w:space="0" w:color="auto"/>
                <w:bottom w:val="none" w:sz="0" w:space="0" w:color="auto"/>
                <w:right w:val="none" w:sz="0" w:space="0" w:color="auto"/>
              </w:divBdr>
            </w:div>
          </w:divsChild>
        </w:div>
        <w:div w:id="1496920226">
          <w:marLeft w:val="0"/>
          <w:marRight w:val="0"/>
          <w:marTop w:val="0"/>
          <w:marBottom w:val="0"/>
          <w:divBdr>
            <w:top w:val="none" w:sz="0" w:space="0" w:color="auto"/>
            <w:left w:val="none" w:sz="0" w:space="0" w:color="auto"/>
            <w:bottom w:val="none" w:sz="0" w:space="0" w:color="auto"/>
            <w:right w:val="none" w:sz="0" w:space="0" w:color="auto"/>
          </w:divBdr>
          <w:divsChild>
            <w:div w:id="1477794558">
              <w:marLeft w:val="0"/>
              <w:marRight w:val="0"/>
              <w:marTop w:val="0"/>
              <w:marBottom w:val="0"/>
              <w:divBdr>
                <w:top w:val="none" w:sz="0" w:space="0" w:color="auto"/>
                <w:left w:val="none" w:sz="0" w:space="0" w:color="auto"/>
                <w:bottom w:val="none" w:sz="0" w:space="0" w:color="auto"/>
                <w:right w:val="none" w:sz="0" w:space="0" w:color="auto"/>
              </w:divBdr>
            </w:div>
          </w:divsChild>
        </w:div>
        <w:div w:id="1532180658">
          <w:marLeft w:val="0"/>
          <w:marRight w:val="0"/>
          <w:marTop w:val="0"/>
          <w:marBottom w:val="0"/>
          <w:divBdr>
            <w:top w:val="none" w:sz="0" w:space="0" w:color="auto"/>
            <w:left w:val="none" w:sz="0" w:space="0" w:color="auto"/>
            <w:bottom w:val="none" w:sz="0" w:space="0" w:color="auto"/>
            <w:right w:val="none" w:sz="0" w:space="0" w:color="auto"/>
          </w:divBdr>
          <w:divsChild>
            <w:div w:id="753169522">
              <w:marLeft w:val="0"/>
              <w:marRight w:val="0"/>
              <w:marTop w:val="0"/>
              <w:marBottom w:val="0"/>
              <w:divBdr>
                <w:top w:val="none" w:sz="0" w:space="0" w:color="auto"/>
                <w:left w:val="none" w:sz="0" w:space="0" w:color="auto"/>
                <w:bottom w:val="none" w:sz="0" w:space="0" w:color="auto"/>
                <w:right w:val="none" w:sz="0" w:space="0" w:color="auto"/>
              </w:divBdr>
            </w:div>
          </w:divsChild>
        </w:div>
        <w:div w:id="1547447470">
          <w:marLeft w:val="0"/>
          <w:marRight w:val="0"/>
          <w:marTop w:val="0"/>
          <w:marBottom w:val="0"/>
          <w:divBdr>
            <w:top w:val="none" w:sz="0" w:space="0" w:color="auto"/>
            <w:left w:val="none" w:sz="0" w:space="0" w:color="auto"/>
            <w:bottom w:val="none" w:sz="0" w:space="0" w:color="auto"/>
            <w:right w:val="none" w:sz="0" w:space="0" w:color="auto"/>
          </w:divBdr>
          <w:divsChild>
            <w:div w:id="1823425703">
              <w:marLeft w:val="0"/>
              <w:marRight w:val="0"/>
              <w:marTop w:val="0"/>
              <w:marBottom w:val="0"/>
              <w:divBdr>
                <w:top w:val="none" w:sz="0" w:space="0" w:color="auto"/>
                <w:left w:val="none" w:sz="0" w:space="0" w:color="auto"/>
                <w:bottom w:val="none" w:sz="0" w:space="0" w:color="auto"/>
                <w:right w:val="none" w:sz="0" w:space="0" w:color="auto"/>
              </w:divBdr>
            </w:div>
          </w:divsChild>
        </w:div>
        <w:div w:id="1589774867">
          <w:marLeft w:val="0"/>
          <w:marRight w:val="0"/>
          <w:marTop w:val="0"/>
          <w:marBottom w:val="0"/>
          <w:divBdr>
            <w:top w:val="none" w:sz="0" w:space="0" w:color="auto"/>
            <w:left w:val="none" w:sz="0" w:space="0" w:color="auto"/>
            <w:bottom w:val="none" w:sz="0" w:space="0" w:color="auto"/>
            <w:right w:val="none" w:sz="0" w:space="0" w:color="auto"/>
          </w:divBdr>
          <w:divsChild>
            <w:div w:id="2131237088">
              <w:marLeft w:val="0"/>
              <w:marRight w:val="0"/>
              <w:marTop w:val="0"/>
              <w:marBottom w:val="0"/>
              <w:divBdr>
                <w:top w:val="none" w:sz="0" w:space="0" w:color="auto"/>
                <w:left w:val="none" w:sz="0" w:space="0" w:color="auto"/>
                <w:bottom w:val="none" w:sz="0" w:space="0" w:color="auto"/>
                <w:right w:val="none" w:sz="0" w:space="0" w:color="auto"/>
              </w:divBdr>
            </w:div>
          </w:divsChild>
        </w:div>
        <w:div w:id="1592395258">
          <w:marLeft w:val="0"/>
          <w:marRight w:val="0"/>
          <w:marTop w:val="0"/>
          <w:marBottom w:val="0"/>
          <w:divBdr>
            <w:top w:val="none" w:sz="0" w:space="0" w:color="auto"/>
            <w:left w:val="none" w:sz="0" w:space="0" w:color="auto"/>
            <w:bottom w:val="none" w:sz="0" w:space="0" w:color="auto"/>
            <w:right w:val="none" w:sz="0" w:space="0" w:color="auto"/>
          </w:divBdr>
          <w:divsChild>
            <w:div w:id="1788546268">
              <w:marLeft w:val="0"/>
              <w:marRight w:val="0"/>
              <w:marTop w:val="0"/>
              <w:marBottom w:val="0"/>
              <w:divBdr>
                <w:top w:val="none" w:sz="0" w:space="0" w:color="auto"/>
                <w:left w:val="none" w:sz="0" w:space="0" w:color="auto"/>
                <w:bottom w:val="none" w:sz="0" w:space="0" w:color="auto"/>
                <w:right w:val="none" w:sz="0" w:space="0" w:color="auto"/>
              </w:divBdr>
            </w:div>
          </w:divsChild>
        </w:div>
        <w:div w:id="1671375189">
          <w:marLeft w:val="0"/>
          <w:marRight w:val="0"/>
          <w:marTop w:val="0"/>
          <w:marBottom w:val="0"/>
          <w:divBdr>
            <w:top w:val="none" w:sz="0" w:space="0" w:color="auto"/>
            <w:left w:val="none" w:sz="0" w:space="0" w:color="auto"/>
            <w:bottom w:val="none" w:sz="0" w:space="0" w:color="auto"/>
            <w:right w:val="none" w:sz="0" w:space="0" w:color="auto"/>
          </w:divBdr>
          <w:divsChild>
            <w:div w:id="1236473873">
              <w:marLeft w:val="0"/>
              <w:marRight w:val="0"/>
              <w:marTop w:val="0"/>
              <w:marBottom w:val="0"/>
              <w:divBdr>
                <w:top w:val="none" w:sz="0" w:space="0" w:color="auto"/>
                <w:left w:val="none" w:sz="0" w:space="0" w:color="auto"/>
                <w:bottom w:val="none" w:sz="0" w:space="0" w:color="auto"/>
                <w:right w:val="none" w:sz="0" w:space="0" w:color="auto"/>
              </w:divBdr>
            </w:div>
          </w:divsChild>
        </w:div>
        <w:div w:id="1673486568">
          <w:marLeft w:val="0"/>
          <w:marRight w:val="0"/>
          <w:marTop w:val="0"/>
          <w:marBottom w:val="0"/>
          <w:divBdr>
            <w:top w:val="none" w:sz="0" w:space="0" w:color="auto"/>
            <w:left w:val="none" w:sz="0" w:space="0" w:color="auto"/>
            <w:bottom w:val="none" w:sz="0" w:space="0" w:color="auto"/>
            <w:right w:val="none" w:sz="0" w:space="0" w:color="auto"/>
          </w:divBdr>
          <w:divsChild>
            <w:div w:id="2053992905">
              <w:marLeft w:val="0"/>
              <w:marRight w:val="0"/>
              <w:marTop w:val="0"/>
              <w:marBottom w:val="0"/>
              <w:divBdr>
                <w:top w:val="none" w:sz="0" w:space="0" w:color="auto"/>
                <w:left w:val="none" w:sz="0" w:space="0" w:color="auto"/>
                <w:bottom w:val="none" w:sz="0" w:space="0" w:color="auto"/>
                <w:right w:val="none" w:sz="0" w:space="0" w:color="auto"/>
              </w:divBdr>
            </w:div>
          </w:divsChild>
        </w:div>
        <w:div w:id="1678656432">
          <w:marLeft w:val="0"/>
          <w:marRight w:val="0"/>
          <w:marTop w:val="0"/>
          <w:marBottom w:val="0"/>
          <w:divBdr>
            <w:top w:val="none" w:sz="0" w:space="0" w:color="auto"/>
            <w:left w:val="none" w:sz="0" w:space="0" w:color="auto"/>
            <w:bottom w:val="none" w:sz="0" w:space="0" w:color="auto"/>
            <w:right w:val="none" w:sz="0" w:space="0" w:color="auto"/>
          </w:divBdr>
          <w:divsChild>
            <w:div w:id="421343381">
              <w:marLeft w:val="0"/>
              <w:marRight w:val="0"/>
              <w:marTop w:val="0"/>
              <w:marBottom w:val="0"/>
              <w:divBdr>
                <w:top w:val="none" w:sz="0" w:space="0" w:color="auto"/>
                <w:left w:val="none" w:sz="0" w:space="0" w:color="auto"/>
                <w:bottom w:val="none" w:sz="0" w:space="0" w:color="auto"/>
                <w:right w:val="none" w:sz="0" w:space="0" w:color="auto"/>
              </w:divBdr>
            </w:div>
          </w:divsChild>
        </w:div>
        <w:div w:id="1682852838">
          <w:marLeft w:val="0"/>
          <w:marRight w:val="0"/>
          <w:marTop w:val="0"/>
          <w:marBottom w:val="0"/>
          <w:divBdr>
            <w:top w:val="none" w:sz="0" w:space="0" w:color="auto"/>
            <w:left w:val="none" w:sz="0" w:space="0" w:color="auto"/>
            <w:bottom w:val="none" w:sz="0" w:space="0" w:color="auto"/>
            <w:right w:val="none" w:sz="0" w:space="0" w:color="auto"/>
          </w:divBdr>
          <w:divsChild>
            <w:div w:id="966084072">
              <w:marLeft w:val="0"/>
              <w:marRight w:val="0"/>
              <w:marTop w:val="0"/>
              <w:marBottom w:val="0"/>
              <w:divBdr>
                <w:top w:val="none" w:sz="0" w:space="0" w:color="auto"/>
                <w:left w:val="none" w:sz="0" w:space="0" w:color="auto"/>
                <w:bottom w:val="none" w:sz="0" w:space="0" w:color="auto"/>
                <w:right w:val="none" w:sz="0" w:space="0" w:color="auto"/>
              </w:divBdr>
            </w:div>
          </w:divsChild>
        </w:div>
        <w:div w:id="1706253884">
          <w:marLeft w:val="0"/>
          <w:marRight w:val="0"/>
          <w:marTop w:val="0"/>
          <w:marBottom w:val="0"/>
          <w:divBdr>
            <w:top w:val="none" w:sz="0" w:space="0" w:color="auto"/>
            <w:left w:val="none" w:sz="0" w:space="0" w:color="auto"/>
            <w:bottom w:val="none" w:sz="0" w:space="0" w:color="auto"/>
            <w:right w:val="none" w:sz="0" w:space="0" w:color="auto"/>
          </w:divBdr>
          <w:divsChild>
            <w:div w:id="2084985201">
              <w:marLeft w:val="0"/>
              <w:marRight w:val="0"/>
              <w:marTop w:val="0"/>
              <w:marBottom w:val="0"/>
              <w:divBdr>
                <w:top w:val="none" w:sz="0" w:space="0" w:color="auto"/>
                <w:left w:val="none" w:sz="0" w:space="0" w:color="auto"/>
                <w:bottom w:val="none" w:sz="0" w:space="0" w:color="auto"/>
                <w:right w:val="none" w:sz="0" w:space="0" w:color="auto"/>
              </w:divBdr>
            </w:div>
          </w:divsChild>
        </w:div>
        <w:div w:id="1767115356">
          <w:marLeft w:val="0"/>
          <w:marRight w:val="0"/>
          <w:marTop w:val="0"/>
          <w:marBottom w:val="0"/>
          <w:divBdr>
            <w:top w:val="none" w:sz="0" w:space="0" w:color="auto"/>
            <w:left w:val="none" w:sz="0" w:space="0" w:color="auto"/>
            <w:bottom w:val="none" w:sz="0" w:space="0" w:color="auto"/>
            <w:right w:val="none" w:sz="0" w:space="0" w:color="auto"/>
          </w:divBdr>
          <w:divsChild>
            <w:div w:id="1256327458">
              <w:marLeft w:val="0"/>
              <w:marRight w:val="0"/>
              <w:marTop w:val="0"/>
              <w:marBottom w:val="0"/>
              <w:divBdr>
                <w:top w:val="none" w:sz="0" w:space="0" w:color="auto"/>
                <w:left w:val="none" w:sz="0" w:space="0" w:color="auto"/>
                <w:bottom w:val="none" w:sz="0" w:space="0" w:color="auto"/>
                <w:right w:val="none" w:sz="0" w:space="0" w:color="auto"/>
              </w:divBdr>
            </w:div>
          </w:divsChild>
        </w:div>
        <w:div w:id="1805074516">
          <w:marLeft w:val="0"/>
          <w:marRight w:val="0"/>
          <w:marTop w:val="0"/>
          <w:marBottom w:val="0"/>
          <w:divBdr>
            <w:top w:val="none" w:sz="0" w:space="0" w:color="auto"/>
            <w:left w:val="none" w:sz="0" w:space="0" w:color="auto"/>
            <w:bottom w:val="none" w:sz="0" w:space="0" w:color="auto"/>
            <w:right w:val="none" w:sz="0" w:space="0" w:color="auto"/>
          </w:divBdr>
          <w:divsChild>
            <w:div w:id="1027679391">
              <w:marLeft w:val="0"/>
              <w:marRight w:val="0"/>
              <w:marTop w:val="0"/>
              <w:marBottom w:val="0"/>
              <w:divBdr>
                <w:top w:val="none" w:sz="0" w:space="0" w:color="auto"/>
                <w:left w:val="none" w:sz="0" w:space="0" w:color="auto"/>
                <w:bottom w:val="none" w:sz="0" w:space="0" w:color="auto"/>
                <w:right w:val="none" w:sz="0" w:space="0" w:color="auto"/>
              </w:divBdr>
            </w:div>
          </w:divsChild>
        </w:div>
        <w:div w:id="1813863959">
          <w:marLeft w:val="0"/>
          <w:marRight w:val="0"/>
          <w:marTop w:val="0"/>
          <w:marBottom w:val="0"/>
          <w:divBdr>
            <w:top w:val="none" w:sz="0" w:space="0" w:color="auto"/>
            <w:left w:val="none" w:sz="0" w:space="0" w:color="auto"/>
            <w:bottom w:val="none" w:sz="0" w:space="0" w:color="auto"/>
            <w:right w:val="none" w:sz="0" w:space="0" w:color="auto"/>
          </w:divBdr>
          <w:divsChild>
            <w:div w:id="1313483101">
              <w:marLeft w:val="0"/>
              <w:marRight w:val="0"/>
              <w:marTop w:val="0"/>
              <w:marBottom w:val="0"/>
              <w:divBdr>
                <w:top w:val="none" w:sz="0" w:space="0" w:color="auto"/>
                <w:left w:val="none" w:sz="0" w:space="0" w:color="auto"/>
                <w:bottom w:val="none" w:sz="0" w:space="0" w:color="auto"/>
                <w:right w:val="none" w:sz="0" w:space="0" w:color="auto"/>
              </w:divBdr>
            </w:div>
          </w:divsChild>
        </w:div>
        <w:div w:id="1867788128">
          <w:marLeft w:val="0"/>
          <w:marRight w:val="0"/>
          <w:marTop w:val="0"/>
          <w:marBottom w:val="0"/>
          <w:divBdr>
            <w:top w:val="none" w:sz="0" w:space="0" w:color="auto"/>
            <w:left w:val="none" w:sz="0" w:space="0" w:color="auto"/>
            <w:bottom w:val="none" w:sz="0" w:space="0" w:color="auto"/>
            <w:right w:val="none" w:sz="0" w:space="0" w:color="auto"/>
          </w:divBdr>
          <w:divsChild>
            <w:div w:id="1751731362">
              <w:marLeft w:val="0"/>
              <w:marRight w:val="0"/>
              <w:marTop w:val="0"/>
              <w:marBottom w:val="0"/>
              <w:divBdr>
                <w:top w:val="none" w:sz="0" w:space="0" w:color="auto"/>
                <w:left w:val="none" w:sz="0" w:space="0" w:color="auto"/>
                <w:bottom w:val="none" w:sz="0" w:space="0" w:color="auto"/>
                <w:right w:val="none" w:sz="0" w:space="0" w:color="auto"/>
              </w:divBdr>
            </w:div>
          </w:divsChild>
        </w:div>
        <w:div w:id="1882548044">
          <w:marLeft w:val="0"/>
          <w:marRight w:val="0"/>
          <w:marTop w:val="0"/>
          <w:marBottom w:val="0"/>
          <w:divBdr>
            <w:top w:val="none" w:sz="0" w:space="0" w:color="auto"/>
            <w:left w:val="none" w:sz="0" w:space="0" w:color="auto"/>
            <w:bottom w:val="none" w:sz="0" w:space="0" w:color="auto"/>
            <w:right w:val="none" w:sz="0" w:space="0" w:color="auto"/>
          </w:divBdr>
          <w:divsChild>
            <w:div w:id="1805351067">
              <w:marLeft w:val="0"/>
              <w:marRight w:val="0"/>
              <w:marTop w:val="0"/>
              <w:marBottom w:val="0"/>
              <w:divBdr>
                <w:top w:val="none" w:sz="0" w:space="0" w:color="auto"/>
                <w:left w:val="none" w:sz="0" w:space="0" w:color="auto"/>
                <w:bottom w:val="none" w:sz="0" w:space="0" w:color="auto"/>
                <w:right w:val="none" w:sz="0" w:space="0" w:color="auto"/>
              </w:divBdr>
            </w:div>
          </w:divsChild>
        </w:div>
        <w:div w:id="1932277865">
          <w:marLeft w:val="0"/>
          <w:marRight w:val="0"/>
          <w:marTop w:val="0"/>
          <w:marBottom w:val="0"/>
          <w:divBdr>
            <w:top w:val="none" w:sz="0" w:space="0" w:color="auto"/>
            <w:left w:val="none" w:sz="0" w:space="0" w:color="auto"/>
            <w:bottom w:val="none" w:sz="0" w:space="0" w:color="auto"/>
            <w:right w:val="none" w:sz="0" w:space="0" w:color="auto"/>
          </w:divBdr>
          <w:divsChild>
            <w:div w:id="909579775">
              <w:marLeft w:val="0"/>
              <w:marRight w:val="0"/>
              <w:marTop w:val="0"/>
              <w:marBottom w:val="0"/>
              <w:divBdr>
                <w:top w:val="none" w:sz="0" w:space="0" w:color="auto"/>
                <w:left w:val="none" w:sz="0" w:space="0" w:color="auto"/>
                <w:bottom w:val="none" w:sz="0" w:space="0" w:color="auto"/>
                <w:right w:val="none" w:sz="0" w:space="0" w:color="auto"/>
              </w:divBdr>
            </w:div>
          </w:divsChild>
        </w:div>
        <w:div w:id="2021858765">
          <w:marLeft w:val="0"/>
          <w:marRight w:val="0"/>
          <w:marTop w:val="0"/>
          <w:marBottom w:val="0"/>
          <w:divBdr>
            <w:top w:val="none" w:sz="0" w:space="0" w:color="auto"/>
            <w:left w:val="none" w:sz="0" w:space="0" w:color="auto"/>
            <w:bottom w:val="none" w:sz="0" w:space="0" w:color="auto"/>
            <w:right w:val="none" w:sz="0" w:space="0" w:color="auto"/>
          </w:divBdr>
          <w:divsChild>
            <w:div w:id="1113130077">
              <w:marLeft w:val="0"/>
              <w:marRight w:val="0"/>
              <w:marTop w:val="0"/>
              <w:marBottom w:val="0"/>
              <w:divBdr>
                <w:top w:val="none" w:sz="0" w:space="0" w:color="auto"/>
                <w:left w:val="none" w:sz="0" w:space="0" w:color="auto"/>
                <w:bottom w:val="none" w:sz="0" w:space="0" w:color="auto"/>
                <w:right w:val="none" w:sz="0" w:space="0" w:color="auto"/>
              </w:divBdr>
            </w:div>
          </w:divsChild>
        </w:div>
        <w:div w:id="2034917498">
          <w:marLeft w:val="0"/>
          <w:marRight w:val="0"/>
          <w:marTop w:val="0"/>
          <w:marBottom w:val="0"/>
          <w:divBdr>
            <w:top w:val="none" w:sz="0" w:space="0" w:color="auto"/>
            <w:left w:val="none" w:sz="0" w:space="0" w:color="auto"/>
            <w:bottom w:val="none" w:sz="0" w:space="0" w:color="auto"/>
            <w:right w:val="none" w:sz="0" w:space="0" w:color="auto"/>
          </w:divBdr>
          <w:divsChild>
            <w:div w:id="11348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3769">
      <w:bodyDiv w:val="1"/>
      <w:marLeft w:val="0"/>
      <w:marRight w:val="0"/>
      <w:marTop w:val="0"/>
      <w:marBottom w:val="0"/>
      <w:divBdr>
        <w:top w:val="none" w:sz="0" w:space="0" w:color="auto"/>
        <w:left w:val="none" w:sz="0" w:space="0" w:color="auto"/>
        <w:bottom w:val="none" w:sz="0" w:space="0" w:color="auto"/>
        <w:right w:val="none" w:sz="0" w:space="0" w:color="auto"/>
      </w:divBdr>
    </w:div>
    <w:div w:id="1527450169">
      <w:bodyDiv w:val="1"/>
      <w:marLeft w:val="0"/>
      <w:marRight w:val="0"/>
      <w:marTop w:val="0"/>
      <w:marBottom w:val="0"/>
      <w:divBdr>
        <w:top w:val="none" w:sz="0" w:space="0" w:color="auto"/>
        <w:left w:val="none" w:sz="0" w:space="0" w:color="auto"/>
        <w:bottom w:val="none" w:sz="0" w:space="0" w:color="auto"/>
        <w:right w:val="none" w:sz="0" w:space="0" w:color="auto"/>
      </w:divBdr>
      <w:divsChild>
        <w:div w:id="328486142">
          <w:marLeft w:val="0"/>
          <w:marRight w:val="0"/>
          <w:marTop w:val="0"/>
          <w:marBottom w:val="0"/>
          <w:divBdr>
            <w:top w:val="none" w:sz="0" w:space="0" w:color="auto"/>
            <w:left w:val="none" w:sz="0" w:space="0" w:color="auto"/>
            <w:bottom w:val="none" w:sz="0" w:space="0" w:color="auto"/>
            <w:right w:val="none" w:sz="0" w:space="0" w:color="auto"/>
          </w:divBdr>
          <w:divsChild>
            <w:div w:id="119300231">
              <w:marLeft w:val="0"/>
              <w:marRight w:val="0"/>
              <w:marTop w:val="0"/>
              <w:marBottom w:val="0"/>
              <w:divBdr>
                <w:top w:val="none" w:sz="0" w:space="0" w:color="auto"/>
                <w:left w:val="none" w:sz="0" w:space="0" w:color="auto"/>
                <w:bottom w:val="none" w:sz="0" w:space="0" w:color="auto"/>
                <w:right w:val="none" w:sz="0" w:space="0" w:color="auto"/>
              </w:divBdr>
            </w:div>
            <w:div w:id="127090202">
              <w:marLeft w:val="0"/>
              <w:marRight w:val="0"/>
              <w:marTop w:val="0"/>
              <w:marBottom w:val="0"/>
              <w:divBdr>
                <w:top w:val="none" w:sz="0" w:space="0" w:color="auto"/>
                <w:left w:val="none" w:sz="0" w:space="0" w:color="auto"/>
                <w:bottom w:val="none" w:sz="0" w:space="0" w:color="auto"/>
                <w:right w:val="none" w:sz="0" w:space="0" w:color="auto"/>
              </w:divBdr>
            </w:div>
            <w:div w:id="237058352">
              <w:marLeft w:val="0"/>
              <w:marRight w:val="0"/>
              <w:marTop w:val="0"/>
              <w:marBottom w:val="0"/>
              <w:divBdr>
                <w:top w:val="none" w:sz="0" w:space="0" w:color="auto"/>
                <w:left w:val="none" w:sz="0" w:space="0" w:color="auto"/>
                <w:bottom w:val="none" w:sz="0" w:space="0" w:color="auto"/>
                <w:right w:val="none" w:sz="0" w:space="0" w:color="auto"/>
              </w:divBdr>
            </w:div>
            <w:div w:id="328872227">
              <w:marLeft w:val="0"/>
              <w:marRight w:val="0"/>
              <w:marTop w:val="0"/>
              <w:marBottom w:val="0"/>
              <w:divBdr>
                <w:top w:val="none" w:sz="0" w:space="0" w:color="auto"/>
                <w:left w:val="none" w:sz="0" w:space="0" w:color="auto"/>
                <w:bottom w:val="none" w:sz="0" w:space="0" w:color="auto"/>
                <w:right w:val="none" w:sz="0" w:space="0" w:color="auto"/>
              </w:divBdr>
            </w:div>
            <w:div w:id="995180851">
              <w:marLeft w:val="0"/>
              <w:marRight w:val="0"/>
              <w:marTop w:val="0"/>
              <w:marBottom w:val="0"/>
              <w:divBdr>
                <w:top w:val="none" w:sz="0" w:space="0" w:color="auto"/>
                <w:left w:val="none" w:sz="0" w:space="0" w:color="auto"/>
                <w:bottom w:val="none" w:sz="0" w:space="0" w:color="auto"/>
                <w:right w:val="none" w:sz="0" w:space="0" w:color="auto"/>
              </w:divBdr>
              <w:divsChild>
                <w:div w:id="1246915943">
                  <w:marLeft w:val="0"/>
                  <w:marRight w:val="0"/>
                  <w:marTop w:val="0"/>
                  <w:marBottom w:val="0"/>
                  <w:divBdr>
                    <w:top w:val="none" w:sz="0" w:space="0" w:color="auto"/>
                    <w:left w:val="none" w:sz="0" w:space="0" w:color="auto"/>
                    <w:bottom w:val="none" w:sz="0" w:space="0" w:color="auto"/>
                    <w:right w:val="none" w:sz="0" w:space="0" w:color="auto"/>
                  </w:divBdr>
                </w:div>
                <w:div w:id="1820031620">
                  <w:marLeft w:val="0"/>
                  <w:marRight w:val="0"/>
                  <w:marTop w:val="0"/>
                  <w:marBottom w:val="0"/>
                  <w:divBdr>
                    <w:top w:val="none" w:sz="0" w:space="0" w:color="auto"/>
                    <w:left w:val="none" w:sz="0" w:space="0" w:color="auto"/>
                    <w:bottom w:val="none" w:sz="0" w:space="0" w:color="auto"/>
                    <w:right w:val="none" w:sz="0" w:space="0" w:color="auto"/>
                  </w:divBdr>
                </w:div>
              </w:divsChild>
            </w:div>
            <w:div w:id="1033071310">
              <w:marLeft w:val="0"/>
              <w:marRight w:val="0"/>
              <w:marTop w:val="0"/>
              <w:marBottom w:val="0"/>
              <w:divBdr>
                <w:top w:val="none" w:sz="0" w:space="0" w:color="auto"/>
                <w:left w:val="none" w:sz="0" w:space="0" w:color="auto"/>
                <w:bottom w:val="none" w:sz="0" w:space="0" w:color="auto"/>
                <w:right w:val="none" w:sz="0" w:space="0" w:color="auto"/>
              </w:divBdr>
            </w:div>
            <w:div w:id="1324311163">
              <w:marLeft w:val="0"/>
              <w:marRight w:val="0"/>
              <w:marTop w:val="0"/>
              <w:marBottom w:val="0"/>
              <w:divBdr>
                <w:top w:val="none" w:sz="0" w:space="0" w:color="auto"/>
                <w:left w:val="none" w:sz="0" w:space="0" w:color="auto"/>
                <w:bottom w:val="none" w:sz="0" w:space="0" w:color="auto"/>
                <w:right w:val="none" w:sz="0" w:space="0" w:color="auto"/>
              </w:divBdr>
            </w:div>
            <w:div w:id="15013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614744387">
      <w:bodyDiv w:val="1"/>
      <w:marLeft w:val="0"/>
      <w:marRight w:val="0"/>
      <w:marTop w:val="0"/>
      <w:marBottom w:val="0"/>
      <w:divBdr>
        <w:top w:val="none" w:sz="0" w:space="0" w:color="auto"/>
        <w:left w:val="none" w:sz="0" w:space="0" w:color="auto"/>
        <w:bottom w:val="none" w:sz="0" w:space="0" w:color="auto"/>
        <w:right w:val="none" w:sz="0" w:space="0" w:color="auto"/>
      </w:divBdr>
    </w:div>
    <w:div w:id="1724452154">
      <w:bodyDiv w:val="1"/>
      <w:marLeft w:val="0"/>
      <w:marRight w:val="0"/>
      <w:marTop w:val="0"/>
      <w:marBottom w:val="0"/>
      <w:divBdr>
        <w:top w:val="none" w:sz="0" w:space="0" w:color="auto"/>
        <w:left w:val="none" w:sz="0" w:space="0" w:color="auto"/>
        <w:bottom w:val="none" w:sz="0" w:space="0" w:color="auto"/>
        <w:right w:val="none" w:sz="0" w:space="0" w:color="auto"/>
      </w:divBdr>
    </w:div>
    <w:div w:id="1739093982">
      <w:bodyDiv w:val="1"/>
      <w:marLeft w:val="0"/>
      <w:marRight w:val="0"/>
      <w:marTop w:val="0"/>
      <w:marBottom w:val="0"/>
      <w:divBdr>
        <w:top w:val="none" w:sz="0" w:space="0" w:color="auto"/>
        <w:left w:val="none" w:sz="0" w:space="0" w:color="auto"/>
        <w:bottom w:val="none" w:sz="0" w:space="0" w:color="auto"/>
        <w:right w:val="none" w:sz="0" w:space="0" w:color="auto"/>
      </w:divBdr>
      <w:divsChild>
        <w:div w:id="888298855">
          <w:marLeft w:val="965"/>
          <w:marRight w:val="0"/>
          <w:marTop w:val="160"/>
          <w:marBottom w:val="0"/>
          <w:divBdr>
            <w:top w:val="none" w:sz="0" w:space="0" w:color="auto"/>
            <w:left w:val="none" w:sz="0" w:space="0" w:color="auto"/>
            <w:bottom w:val="none" w:sz="0" w:space="0" w:color="auto"/>
            <w:right w:val="none" w:sz="0" w:space="0" w:color="auto"/>
          </w:divBdr>
        </w:div>
      </w:divsChild>
    </w:div>
    <w:div w:id="2002780911">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2.xml"/><Relationship Id="rId26" Type="http://schemas.openxmlformats.org/officeDocument/2006/relationships/image" Target="media/image6.png"/><Relationship Id="rId39" Type="http://schemas.openxmlformats.org/officeDocument/2006/relationships/image" Target="media/image12.emf"/><Relationship Id="rId21" Type="http://schemas.openxmlformats.org/officeDocument/2006/relationships/package" Target="embeddings/Microsoft_Visio_Drawing.vsdx"/><Relationship Id="rId34" Type="http://schemas.openxmlformats.org/officeDocument/2006/relationships/hyperlink" Target="https://snyk.io/" TargetMode="External"/><Relationship Id="rId42" Type="http://schemas.openxmlformats.org/officeDocument/2006/relationships/footer" Target="footer4.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docs.microsoft.com/en-us/sharepoint/dev/spfx/use-theme-colors-in-your-customizations" TargetMode="External"/><Relationship Id="rId32" Type="http://schemas.openxmlformats.org/officeDocument/2006/relationships/hyperlink" Target="https://docs.microsoft.com/en-us/sharepoint/dev/spfx/connect-to-anonymous-apis" TargetMode="External"/><Relationship Id="rId37" Type="http://schemas.openxmlformats.org/officeDocument/2006/relationships/image" Target="media/image11.emf"/><Relationship Id="rId40" Type="http://schemas.openxmlformats.org/officeDocument/2006/relationships/package" Target="embeddings/Microsoft_Visio_Drawing2.vsdx"/><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docs.microsoft.com/en-us/sharepoint/dev/design/design-guidance-overview" TargetMode="External"/><Relationship Id="rId28" Type="http://schemas.openxmlformats.org/officeDocument/2006/relationships/image" Target="media/image8.png"/><Relationship Id="rId36" Type="http://schemas.openxmlformats.org/officeDocument/2006/relationships/hyperlink" Target="https://rencore.com/products/code/" TargetMode="Externa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yperlink" Target="https://docs.microsoft.com/en-us/sharepoint/dev/spfx/dynamic-loading"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docs.microsoft.com/en-us/sharepoint/dev/spfx/integrate-with-teams-introduction"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security.snyk.io/" TargetMode="External"/><Relationship Id="rId43"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hyperlink" Target="https://www.cvedetails.com/" TargetMode="External"/><Relationship Id="rId38" Type="http://schemas.openxmlformats.org/officeDocument/2006/relationships/package" Target="embeddings/Microsoft_Visio_Drawing1.vsdx"/><Relationship Id="rId46" Type="http://schemas.openxmlformats.org/officeDocument/2006/relationships/theme" Target="theme/theme1.xml"/><Relationship Id="rId20" Type="http://schemas.openxmlformats.org/officeDocument/2006/relationships/image" Target="media/image4.emf"/><Relationship Id="rId41" Type="http://schemas.openxmlformats.org/officeDocument/2006/relationships/hyperlink" Target="https://docs.microsoft.com/en-us/sharepoint/dev/spfx/publish-to-marketplace-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5027F8" w:rsidRDefault="008D77F4">
          <w:pPr>
            <w:pStyle w:val="8B54EAFE9D4248879BD37D941E99821F"/>
          </w:pPr>
          <w:r w:rsidRPr="00D37C32">
            <w:rPr>
              <w:rStyle w:val="PlaceholderText"/>
            </w:rPr>
            <w:t>Click here to enter text.</w:t>
          </w:r>
        </w:p>
      </w:docPartBody>
    </w:docPart>
    <w:docPart>
      <w:docPartPr>
        <w:name w:val="3194B1A007F04346BCDC3DF766A053BE"/>
        <w:category>
          <w:name w:val="General"/>
          <w:gallery w:val="placeholder"/>
        </w:category>
        <w:types>
          <w:type w:val="bbPlcHdr"/>
        </w:types>
        <w:behaviors>
          <w:behavior w:val="content"/>
        </w:behaviors>
        <w:guid w:val="{337160A8-826D-428E-BFEC-AE9EA5280170}"/>
      </w:docPartPr>
      <w:docPartBody>
        <w:p w:rsidR="005027F8" w:rsidRDefault="008D77F4">
          <w:pPr>
            <w:pStyle w:val="3194B1A007F04346BCDC3DF766A053BE"/>
          </w:pPr>
          <w:r>
            <w:rPr>
              <w:rStyle w:val="Strong"/>
            </w:rPr>
            <w:t xml:space="preserve">     </w:t>
          </w:r>
        </w:p>
      </w:docPartBody>
    </w:docPart>
    <w:docPart>
      <w:docPartPr>
        <w:name w:val="C51FE2DFDE6B43EF8FBFACE9CA69A985"/>
        <w:category>
          <w:name w:val="General"/>
          <w:gallery w:val="placeholder"/>
        </w:category>
        <w:types>
          <w:type w:val="bbPlcHdr"/>
        </w:types>
        <w:behaviors>
          <w:behavior w:val="content"/>
        </w:behaviors>
        <w:guid w:val="{AE29DBB4-B5A4-43A3-A0F6-90954C216232}"/>
      </w:docPartPr>
      <w:docPartBody>
        <w:p w:rsidR="005027F8" w:rsidRDefault="008D77F4">
          <w:pPr>
            <w:pStyle w:val="C51FE2DFDE6B43EF8FBFACE9CA69A985"/>
          </w:pPr>
          <w:r w:rsidRPr="006E04CD">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5027F8"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5027F8" w:rsidRDefault="008D77F4">
          <w:pPr>
            <w:pStyle w:val="C05A61DBC0BD4F2CBF09D79BE03EAF35"/>
          </w:pPr>
          <w:r>
            <w:rPr>
              <w:rStyle w:val="Strong"/>
            </w:rPr>
            <w:t xml:space="preserve">     </w:t>
          </w:r>
        </w:p>
      </w:docPartBody>
    </w:docPart>
    <w:docPart>
      <w:docPartPr>
        <w:name w:val="DefaultPlaceholder_1081868575"/>
        <w:category>
          <w:name w:val="General"/>
          <w:gallery w:val="placeholder"/>
        </w:category>
        <w:types>
          <w:type w:val="bbPlcHdr"/>
        </w:types>
        <w:behaviors>
          <w:behavior w:val="content"/>
        </w:behaviors>
        <w:guid w:val="{52DFBADC-8021-4E9B-B9CB-C3E9A782AB1C}"/>
      </w:docPartPr>
      <w:docPartBody>
        <w:p w:rsidR="00C807E3" w:rsidRDefault="00701E9E">
          <w:r w:rsidRPr="007E16A9">
            <w:rPr>
              <w:rStyle w:val="PlaceholderText"/>
            </w:rPr>
            <w:t>Choose an item.</w:t>
          </w:r>
        </w:p>
      </w:docPartBody>
    </w:docPart>
    <w:docPart>
      <w:docPartPr>
        <w:name w:val="B1B5FB1636F743C7AC29E3D1805DD79F"/>
        <w:category>
          <w:name w:val="General"/>
          <w:gallery w:val="placeholder"/>
        </w:category>
        <w:types>
          <w:type w:val="bbPlcHdr"/>
        </w:types>
        <w:behaviors>
          <w:behavior w:val="content"/>
        </w:behaviors>
        <w:guid w:val="{95D533CB-664B-40EC-BF64-FBADCE4ECCBC}"/>
      </w:docPartPr>
      <w:docPartBody>
        <w:p w:rsidR="00F8565F" w:rsidRDefault="008D77F4">
          <w:pPr>
            <w:pStyle w:val="B1B5FB1636F743C7AC29E3D1805DD79F"/>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87" w:usb1="00000000"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12833"/>
    <w:rsid w:val="000762B0"/>
    <w:rsid w:val="0009720C"/>
    <w:rsid w:val="000A23B3"/>
    <w:rsid w:val="000A3AC4"/>
    <w:rsid w:val="001076F1"/>
    <w:rsid w:val="00131FD6"/>
    <w:rsid w:val="00185F23"/>
    <w:rsid w:val="001D6E8C"/>
    <w:rsid w:val="002029A6"/>
    <w:rsid w:val="00205D8E"/>
    <w:rsid w:val="00283A2B"/>
    <w:rsid w:val="002E7BF7"/>
    <w:rsid w:val="00320D64"/>
    <w:rsid w:val="003D7FA2"/>
    <w:rsid w:val="00411E55"/>
    <w:rsid w:val="00414758"/>
    <w:rsid w:val="00427DA7"/>
    <w:rsid w:val="00434E2F"/>
    <w:rsid w:val="00466A90"/>
    <w:rsid w:val="004B3B82"/>
    <w:rsid w:val="004C0F47"/>
    <w:rsid w:val="004C7D55"/>
    <w:rsid w:val="005027F8"/>
    <w:rsid w:val="00516CB7"/>
    <w:rsid w:val="00525FA2"/>
    <w:rsid w:val="00531DD0"/>
    <w:rsid w:val="00550E02"/>
    <w:rsid w:val="0056240B"/>
    <w:rsid w:val="00614F74"/>
    <w:rsid w:val="00666A1D"/>
    <w:rsid w:val="006F0A4B"/>
    <w:rsid w:val="00701E9E"/>
    <w:rsid w:val="00734B40"/>
    <w:rsid w:val="007615C3"/>
    <w:rsid w:val="00765536"/>
    <w:rsid w:val="00781814"/>
    <w:rsid w:val="00806085"/>
    <w:rsid w:val="008127BE"/>
    <w:rsid w:val="0083422B"/>
    <w:rsid w:val="00880944"/>
    <w:rsid w:val="008C66F2"/>
    <w:rsid w:val="008D77F4"/>
    <w:rsid w:val="009A0901"/>
    <w:rsid w:val="009D6969"/>
    <w:rsid w:val="00A1550E"/>
    <w:rsid w:val="00A3263C"/>
    <w:rsid w:val="00A846B6"/>
    <w:rsid w:val="00AC7270"/>
    <w:rsid w:val="00AC7D2A"/>
    <w:rsid w:val="00AF06CB"/>
    <w:rsid w:val="00B64468"/>
    <w:rsid w:val="00C458E0"/>
    <w:rsid w:val="00C53857"/>
    <w:rsid w:val="00C559F3"/>
    <w:rsid w:val="00C807E3"/>
    <w:rsid w:val="00CC3197"/>
    <w:rsid w:val="00D34BF5"/>
    <w:rsid w:val="00DA187F"/>
    <w:rsid w:val="00ED6C30"/>
    <w:rsid w:val="00F27361"/>
    <w:rsid w:val="00F43F39"/>
    <w:rsid w:val="00F44D96"/>
    <w:rsid w:val="00F8565F"/>
    <w:rsid w:val="00FA5710"/>
    <w:rsid w:val="00FA5C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E9E"/>
    <w:rPr>
      <w:color w:val="808080"/>
    </w:rPr>
  </w:style>
  <w:style w:type="paragraph" w:customStyle="1" w:styleId="8B54EAFE9D4248879BD37D941E99821F">
    <w:name w:val="8B54EAFE9D4248879BD37D941E99821F"/>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B1B5FB1636F743C7AC29E3D1805DD79F">
    <w:name w:val="B1B5FB1636F743C7AC29E3D1805DD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Type="http://schemas.microsoft.com/office/2020/02/relationships/classificationlabels" Target="docMetadata/LabelInfo.xml"/&gt;&lt;Relationship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w:rsidRDefault="001B453D"&gt;&lt;w:r&gt;&lt;w:rPr&gt;&lt;w:lang w:eastAsia="en-AU"/&gt;&lt;/w:rPr&gt;&lt;w:t xml:space="preserve"&gt;CUSTOMER NAME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w:val="Normal"/&gt;&lt;w:qFormat/&gt;&lt;w:pPr&gt;&lt;w:spacing w:before="120" w:after="120" w:line="276" w:lineRule="auto"/&gt;&lt;/w:pPr&gt;&lt;w:rPr&gt;&lt;w:rFonts w:ascii="Segoe UI" w:eastAsiaTheme="minorEastAsia" w:hAnsi="Segoe UI"/&gt;&lt;/w:rPr&gt;&lt;/w:style&gt;&lt;w:style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pkg:name="/docMetadata/LabelInfo.xml" pkg:contentType="application/vnd.ms-office.classificationlabels+xml"&gt;&lt;pkg:xmlData&gt;&lt;clbl:labelList xmlns:clbl="http://schemas.microsoft.com/office/2020/mipLabelMetadata"&gt;&lt;clbl:label id="{f42aa342-8706-4288-bd11-ebb85995028c}" enabled="1" method="Privileged" siteId="{72f988bf-86f1-41af-91ab-2d7cd011db47}" removed="0"/&gt;&lt;/clbl:labelList&gt;&lt;/pkg:xmlData&gt;&lt;/pkg:part&gt;&lt;/pkg:package&gt;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Type="http://schemas.microsoft.com/office/2020/02/relationships/classificationlabels" Target="docMetadata/LabelInfo.xml"/&gt;&lt;Relationship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w:rsidRDefault="00CB74BE"&gt;&lt;w:r&gt;&lt;w:t&gt;.&lt;/w:t&gt;&lt;/w:r&gt;&lt;w:r w:rsidR="00D677B6"&gt;&lt;w:t&gt;4&lt;/w:t&gt;&lt;/w:r&gt;&lt;/w:p&gt;&lt;w:sectPr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w:val="Normal"/&gt;&lt;w:qFormat/&gt;&lt;w:pPr&gt;&lt;w:spacing w:before="120" w:after="120" w:line="276" w:lineRule="auto"/&gt;&lt;/w:pPr&gt;&lt;w:rPr&gt;&lt;w:rFonts w:ascii="Segoe UI" w:eastAsiaTheme="minorEastAsia" w:hAnsi="Segoe UI"/&gt;&lt;/w:rPr&gt;&lt;/w:style&gt;&lt;w:style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pkg:name="/docMetadata/LabelInfo.xml" pkg:contentType="application/vnd.ms-office.classificationlabels+xml"&gt;&lt;pkg:xmlData&gt;&lt;clbl:labelList xmlns:clbl="http://schemas.microsoft.com/office/2020/mipLabelMetadata"&gt;&lt;clbl:label id="{f42aa342-8706-4288-bd11-ebb85995028c}" enabled="1" method="Privileged" siteId="{72f988bf-86f1-41af-91ab-2d7cd011db47}" removed="0"/&gt;&lt;/clbl:labelList&gt;&lt;/pkg:xmlData&gt;&lt;/pkg:part&gt;&lt;/pkg:package&gt;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w:rsidRDefault="00427F6B"&gt;&lt;w:r&gt;&lt;w:rPr&gt;&lt;w:lang w:val="fr-FR"/&gt;&lt;/w:rPr&gt;&lt;w:fldChar w:fldCharType="begin"/&gt;&lt;/w:r&gt;&lt;w:r w:rsidRPr="00CC3F68"&gt;&lt;w:instrText xml:space="preserve"&gt; FILENAME \* MERGEFORMAT &lt;/w:instrText&gt;&lt;/w:r&gt;&lt;w:r&gt;&lt;w:rPr&gt;&lt;w:lang w:val="fr-FR"/&gt;&lt;/w:rPr&gt;&lt;w:fldChar w:fldCharType="separate"/&gt;&lt;/w:r&gt;&lt;w:r w:rsidR="00496EF0"&gt;&lt;w:rPr&gt;&lt;w:noProof/&gt;&lt;/w:rPr&gt;&lt;w:t&gt;FunctionalSpecification.docx&lt;/w:t&gt;&lt;/w:r&gt;&lt;w:r&gt;&lt;w:rPr&gt;&lt;w:lang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w:val="Normal"/&gt;&lt;w:unhideWhenUsed/&gt;&lt;w:rsid w:val="00427F6B"/&gt;&lt;w:pPr&gt;&lt;w:keepNext/&gt;&lt;w:keepLines/&gt;&lt;w:spacing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w:val="00427F6B"/&gt;&lt;w:pPr&gt;&lt;w:keepNext/&gt;&lt;w:keepLines/&gt;&lt;w:spacing w:before="240" w:line="240" w:lineRule="auto"/&gt;&lt;w:outlineLvl w:val="4"/&gt;&lt;/w:pPr&gt;&lt;w:rPr&gt;&lt;w:rFonts w:eastAsiaTheme="minorHAnsi"/&gt;&lt;w:color w:val="008AC8"/&gt;&lt;w:sz w:val="24"/&gt;&lt;w:szCs w:val="20"/&gt;&lt;/w:rPr&gt;&lt;/w:style&gt;&lt;/w:styles&gt;&lt;/pkg:xmlData&gt;&lt;/pkg:part&gt;&lt;pkg:part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w:val="35B06DFE"/&gt;&lt;w:multiLevelType w:val="hybridMultilevel"/&gt;&lt;w:tmpl w:val="02DE7000"/&gt;&lt;w:lvl w:ilvl="0" w:tplc="0C090001"&gt;&lt;w:start w:val="1"/&gt;&lt;w:numFmt w:val="bullet"/&gt;&lt;w:lvlText w:val=""/&gt;&lt;w:lvlJc w:val="left"/&gt;&lt;w:pPr&gt;&lt;w:ind w:left="720" w:hanging="360"/&gt;&lt;/w:pPr&gt;&lt;w:rPr&gt;&lt;w:rFonts w:ascii="Symbol" w:hAnsi="Symbol" w:hint="default"/&gt;&lt;/w:rPr&gt;&lt;/w:lvl&gt;&lt;w:lvl w:ilvl="1" w:tplc="0C090003"&gt;&lt;w:start w:val="1"/&gt;&lt;w:numFmt w:val="bullet"/&gt;&lt;w:lvlText w:val="o"/&gt;&lt;w:lvlJc w:val="left"/&gt;&lt;w:pPr&gt;&lt;w:ind w:left="1440" w:hanging="360"/&gt;&lt;/w:pPr&gt;&lt;w:rPr&gt;&lt;w:rFonts w:ascii="Courier New" w:hAnsi="Courier New" w:cs="Courier New" w:hint="default"/&gt;&lt;/w:rPr&gt;&lt;/w:lvl&gt;&lt;w:lvl w:ilvl="2" w:tplc="0C090005"&gt;&lt;w:start w:val="1"/&gt;&lt;w:numFmt w:val="bullet"/&gt;&lt;w:lvlText w:val=""/&gt;&lt;w:lvlJc w:val="left"/&gt;&lt;w:pPr&gt;&lt;w:ind w:left="2160" w:hanging="360"/&gt;&lt;/w:pPr&gt;&lt;w:rPr&gt;&lt;w:rFonts w:ascii="Wingdings" w:hAnsi="Wingdings" w:hint="default"/&gt;&lt;/w:rPr&gt;&lt;/w:lvl&gt;&lt;w:lvl w:ilvl="3" w:tplc="0C090001"&gt;&lt;w:start w:val="1"/&gt;&lt;w:numFmt w:val="bullet"/&gt;&lt;w:lvlText w:val=""/&gt;&lt;w:lvlJc w:val="left"/&gt;&lt;w:pPr&gt;&lt;w:ind w:left="2880" w:hanging="360"/&gt;&lt;/w:pPr&gt;&lt;w:rPr&gt;&lt;w:rFonts w:ascii="Symbol" w:hAnsi="Symbol" w:hint="default"/&gt;&lt;/w:rPr&gt;&lt;/w:lvl&gt;&lt;w:lvl w:ilvl="4" w:tplc="0C090003"&gt;&lt;w:start w:val="1"/&gt;&lt;w:numFmt w:val="bullet"/&gt;&lt;w:lvlText w:val="o"/&gt;&lt;w:lvlJc w:val="left"/&gt;&lt;w:pPr&gt;&lt;w:ind w:left="3600" w:hanging="360"/&gt;&lt;/w:pPr&gt;&lt;w:rPr&gt;&lt;w:rFonts w:ascii="Courier New" w:hAnsi="Courier New" w:cs="Courier New" w:hint="default"/&gt;&lt;/w:rPr&gt;&lt;/w:lvl&gt;&lt;w:lvl w:ilvl="5" w:tplc="0C090005"&gt;&lt;w:start w:val="1"/&gt;&lt;w:numFmt w:val="bullet"/&gt;&lt;w:lvlText w:val=""/&gt;&lt;w:lvlJc w:val="left"/&gt;&lt;w:pPr&gt;&lt;w:ind w:left="4320" w:hanging="360"/&gt;&lt;/w:pPr&gt;&lt;w:rPr&gt;&lt;w:rFonts w:ascii="Wingdings" w:hAnsi="Wingdings" w:hint="default"/&gt;&lt;/w:rPr&gt;&lt;/w:lvl&gt;&lt;w:lvl w:ilvl="6" w:tplc="0C090001"&gt;&lt;w:start w:val="1"/&gt;&lt;w:numFmt w:val="bullet"/&gt;&lt;w:lvlText w:val=""/&gt;&lt;w:lvlJc w:val="left"/&gt;&lt;w:pPr&gt;&lt;w:ind w:left="5040" w:hanging="360"/&gt;&lt;/w:pPr&gt;&lt;w:rPr&gt;&lt;w:rFonts w:ascii="Symbol" w:hAnsi="Symbol" w:hint="default"/&gt;&lt;/w:rPr&gt;&lt;/w:lvl&gt;&lt;w:lvl w:ilvl="7" w:tplc="0C090003"&gt;&lt;w:start w:val="1"/&gt;&lt;w:numFmt w:val="bullet"/&gt;&lt;w:lvlText w:val="o"/&gt;&lt;w:lvlJc w:val="left"/&gt;&lt;w:pPr&gt;&lt;w:ind w:left="5760" w:hanging="360"/&gt;&lt;/w:pPr&gt;&lt;w:rPr&gt;&lt;w:rFonts w:ascii="Courier New" w:hAnsi="Courier New" w:cs="Courier New" w:hint="default"/&gt;&lt;/w:rPr&gt;&lt;/w:lvl&gt;&lt;w:lvl w:ilvl="8" w:tplc="0C090005"&gt;&lt;w:start w:val="1"/&gt;&lt;w:numFmt w:val="bullet"/&gt;&lt;w:lvlText w:val=""/&gt;&lt;w:lvlJc w:val="left"/&gt;&lt;w:pPr&gt;&lt;w:ind w:left="6480" w:hanging="360"/&gt;&lt;/w:pPr&gt;&lt;w:rPr&gt;&lt;w:rFonts w:ascii="Wingdings" w:hAnsi="Wingdings" w:hint="default"/&gt;&lt;/w:rPr&gt;&lt;/w:lvl&gt;&lt;/w:abstractNum&gt;&lt;w:abstractNum w:abstractNumId="26"&gt;&lt;w:nsid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w:abstractNumId="27"&gt;&lt;w:nsid w:val="3EBB4108"/&gt;&lt;w:multiLevelType w:val="multilevel"/&gt;&lt;w:tmpl w:val="B7A0F0C0"/&gt;&lt;w:numStyleLink w:val="NumberedList"/&gt;&lt;/w:abstractNum&gt;&lt;w:abstractNum w:abstractNumId="28"&gt;&lt;w:nsid w:val="3F1C4663"/&gt;&lt;w:multiLevelType w:val="multilevel"/&gt;&lt;w:tmpl w:val="B7A0F0C0"/&gt;&lt;w:numStyleLink w:val="NumberedList"/&gt;&lt;/w:abstractNum&gt;&lt;w:abstractNum w:abstractNumId="29"&gt;&lt;w:nsid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w:abstractNumId="31"&gt;&lt;w:nsid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w:abstractNumId="32"&gt;&lt;w:nsid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w:abstractNumId="33"&gt;&lt;w:nsid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w:abstractNumId="34"&gt;&lt;w:nsid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w:abstractNumId="35"&gt;&lt;w:nsid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w:abstractNumId="36"&gt;&lt;w:nsid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w:abstractNumId="37"&gt;&lt;w:nsid w:val="5C043ECC"/&gt;&lt;w:multiLevelType w:val="multilevel"/&gt;&lt;w:tmpl w:val="B1C0B846"/&gt;&lt;w:numStyleLink w:val="Style1"/&gt;&lt;/w:abstractNum&gt;&lt;w:abstractNum w:abstractNumId="38"&gt;&lt;w:nsid w:val="658D281D"/&gt;&lt;w:multiLevelType w:val="multilevel"/&gt;&lt;w:tmpl w:val="B7A0F0C0"/&gt;&lt;w:numStyleLink w:val="NumberedList"/&gt;&lt;/w:abstractNum&gt;&lt;w:abstractNum w:abstractNumId="39"&gt;&lt;w:nsid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w:abstractNumId="40"&gt;&lt;w:nsid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w:abstractNumId="42"&gt;&lt;w:nsid w:val="6EA20C83"/&gt;&lt;w:multiLevelType w:val="hybridMultilevel"/&gt;&lt;w:tmpl w:val="4F2A4DCA"/&gt;&lt;w:lvl w:ilvl="0" w:tplc="690211C0"&gt;&lt;w:numFmt w:val="bullet"/&gt;&lt;w:lvlText w:val="•"/&gt;&lt;w:lvlJc w:val="left"/&gt;&lt;w:pPr&gt;&lt;w:ind w:left="1080" w:hanging="720"/&gt;&lt;/w:pPr&gt;&lt;w:rPr&gt;&lt;w:rFonts w:ascii="Calibri" w:eastAsia="Arial" w:hAnsi="Calibri" w:cs="Arial"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w:abstractNumId="43"&gt;&lt;w:nsid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w:abstractNumId="44"&gt;&lt;w:nsid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w:val="26"/&gt;&lt;/w:num&gt;&lt;w:num w:numId="4"&gt;&lt;w:abstractNumId w:val="33"/&gt;&lt;/w:num&gt;&lt;w:num w:numId="5"&gt;&lt;w:abstractNumId w:val="41"/&gt;&lt;/w:num&gt;&lt;w:num w:numId="6"&gt;&lt;w:abstractNumId w:val="13"/&gt;&lt;/w:num&gt;&lt;w:num w:numId="7"&gt;&lt;w:abstractNumId w:val="37"/&gt;&lt;/w:num&gt;&lt;w:num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w:val="31"/&gt;&lt;/w:num&gt;&lt;w:num w:numId="11"&gt;&lt;w:abstractNumId w:val="40"/&gt;&lt;/w:num&gt;&lt;w:num w:numId="12"&gt;&lt;w:abstractNumId w:val="27"/&gt;&lt;/w:num&gt;&lt;w:num w:numId="13"&gt;&lt;w:abstractNumId w:val="24"/&gt;&lt;/w:num&gt;&lt;w:num w:numId="14"&gt;&lt;w:abstractNumId w:val="38"/&gt;&lt;/w:num&gt;&lt;w:num w:numId="15"&gt;&lt;w:abstractNumId w:val="20"/&gt;&lt;/w:num&gt;&lt;w:num w:numId="16"&gt;&lt;w:abstractNumId w:val="19"/&gt;&lt;/w:num&gt;&lt;w:num w:numId="17"&gt;&lt;w:abstractNumId w:val="28"/&gt;&lt;/w:num&gt;&lt;w:num w:numId="18"&gt;&lt;w:abstractNumId w:val="34"/&gt;&lt;w:lvlOverride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w:val="36"/&gt;&lt;/w:num&gt;&lt;w:num w:numId="21"&gt;&lt;w:abstractNumId w:val="17"/&gt;&lt;/w:num&gt;&lt;w:num w:numId="22"&gt;&lt;w:abstractNumId w:val="29"/&gt;&lt;/w:num&gt;&lt;w:num w:numId="23"&gt;&lt;w:abstractNumId w:val="39"/&gt;&lt;w:lvlOverride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w:val="30"/&gt;&lt;w:lvlOverride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w:val="44"/&gt;&lt;/w:num&gt;&lt;w:num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w:val="35"/&gt;&lt;/w:num&gt;&lt;w:num w:numId="31"&gt;&lt;w:abstractNumId w:val="32"/&gt;&lt;/w:num&gt;&lt;w:num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w:val="43"/&gt;&lt;/w:num&gt;&lt;w:num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w:numId="46"&gt;&lt;w:abstractNumId w:val="25"/&gt;&lt;/w:num&gt;&lt;w:num w:numId="47"&gt;&lt;w:abstractNumId w:val="42"/&gt;&lt;/w:num&gt;&lt;w:numIdMacAtCleanup w:val="23"/&gt;&lt;/w:numbering&gt;&lt;/pkg:xmlData&gt;&lt;/pkg:part&gt;&lt;/pkg:package&gt;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w:rsidRDefault="00CC3F68"&gt;&lt;w:r&gt;&lt;w:rPr&gt;&lt;w:noProof/&gt;&lt;w:lang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 w:rsidRPr="00CC3F68"&gt;&lt;w:rPr&gt;&lt;w:noProof/&gt;&lt;/w:rPr&gt;&lt;w:t&gt;4&lt;/w:t&gt;&lt;/w:r&gt;&lt;w:r&gt;&lt;w:rPr&gt;&lt;w:noProof/&gt;&lt;w:lang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templateversion>
</roo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96137ea7-eb10-4a1c-85d8-c7b5364c8852" xsi:nil="true"/>
    <lcf76f155ced4ddcb4097134ff3c332f xmlns="96137ea7-eb10-4a1c-85d8-c7b5364c8852">
      <Terms xmlns="http://schemas.microsoft.com/office/infopath/2007/PartnerControls"/>
    </lcf76f155ced4ddcb4097134ff3c332f>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632EF52BB4C54C408A31BE8137BC2CA6" ma:contentTypeVersion="12" ma:contentTypeDescription="Create a new document." ma:contentTypeScope="" ma:versionID="47b7b1496dde6c64721527a90ab8fb4e">
  <xsd:schema xmlns:xsd="http://www.w3.org/2001/XMLSchema" xmlns:xs="http://www.w3.org/2001/XMLSchema" xmlns:p="http://schemas.microsoft.com/office/2006/metadata/properties" xmlns:ns2="96137ea7-eb10-4a1c-85d8-c7b5364c8852" xmlns:ns3="4e055b36-8ac3-47e2-a791-086cdfef2b25" targetNamespace="http://schemas.microsoft.com/office/2006/metadata/properties" ma:root="true" ma:fieldsID="2fc76ee462fb49b0545a73cf7e611a57" ns2:_="" ns3:_="">
    <xsd:import namespace="96137ea7-eb10-4a1c-85d8-c7b5364c8852"/>
    <xsd:import namespace="4e055b36-8ac3-47e2-a791-086cdfef2b2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37ea7-eb10-4a1c-85d8-c7b5364c8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055b36-8ac3-47e2-a791-086cdfef2b2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D598A9-AC5B-49BC-AE59-C7616FDA4C36}">
  <ds:schemaRefs/>
</ds:datastoreItem>
</file>

<file path=customXml/itemProps2.xml><?xml version="1.0" encoding="utf-8"?>
<ds:datastoreItem xmlns:ds="http://schemas.openxmlformats.org/officeDocument/2006/customXml" ds:itemID="{F91EFC98-4DD8-47E0-BA7B-F6CF21279970}">
  <ds:schemaRefs>
    <ds:schemaRef ds:uri="http://schemas.microsoft.com/sharepoint/v3/contenttype/forms"/>
  </ds:schemaRefs>
</ds:datastoreItem>
</file>

<file path=customXml/itemProps3.xml><?xml version="1.0" encoding="utf-8"?>
<ds:datastoreItem xmlns:ds="http://schemas.openxmlformats.org/officeDocument/2006/customXml" ds:itemID="{EB7183BB-ED28-4688-B3D0-28C7F2ED4A44}">
  <ds:schemaRefs>
    <ds:schemaRef ds:uri="http://schemas.openxmlformats.org/officeDocument/2006/bibliography"/>
  </ds:schemaRefs>
</ds:datastoreItem>
</file>

<file path=customXml/itemProps4.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5.xml><?xml version="1.0" encoding="utf-8"?>
<ds:datastoreItem xmlns:ds="http://schemas.openxmlformats.org/officeDocument/2006/customXml" ds:itemID="{EA55CF7F-4036-4397-8B7B-71956C822473}">
  <ds:schemaRefs>
    <ds:schemaRef ds:uri="http://schemas.microsoft.com/office/2006/metadata/properties"/>
    <ds:schemaRef ds:uri="http://schemas.microsoft.com/office/infopath/2007/PartnerControls"/>
    <ds:schemaRef ds:uri="96137ea7-eb10-4a1c-85d8-c7b5364c8852"/>
  </ds:schemaRefs>
</ds:datastoreItem>
</file>

<file path=customXml/itemProps6.xml><?xml version="1.0" encoding="utf-8"?>
<ds:datastoreItem xmlns:ds="http://schemas.openxmlformats.org/officeDocument/2006/customXml" ds:itemID="{A3B1AC78-DD94-4358-B969-C9EE1A3E0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37ea7-eb10-4a1c-85d8-c7b5364c8852"/>
    <ds:schemaRef ds:uri="4e055b36-8ac3-47e2-a791-086cdfef2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2127</TotalTime>
  <Pages>23</Pages>
  <Words>3506</Words>
  <Characters>18091</Characters>
  <Application>Microsoft Office Word</Application>
  <DocSecurity>0</DocSecurity>
  <Lines>565</Lines>
  <Paragraphs>378</Paragraphs>
  <ScaleCrop>false</ScaleCrop>
  <HeadingPairs>
    <vt:vector size="2" baseType="variant">
      <vt:variant>
        <vt:lpstr>Title</vt:lpstr>
      </vt:variant>
      <vt:variant>
        <vt:i4>1</vt:i4>
      </vt:variant>
    </vt:vector>
  </HeadingPairs>
  <TitlesOfParts>
    <vt:vector size="1" baseType="lpstr">
      <vt:lpstr>SharePoint Framework (SPFx) App Testing &amp; Approval</vt:lpstr>
    </vt:vector>
  </TitlesOfParts>
  <Manager>[Type Manager Name Here]</Manager>
  <Company>Microsoft</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Framework (SPFx) App Testing &amp; Approval</dc:title>
  <dc:subject>Policies &amp; Procedures</dc:subject>
  <dc:creator>Steve Hose, Gunjan Datta, Dade Register</dc:creator>
  <cp:keywords/>
  <dc:description/>
  <cp:lastModifiedBy>Dade Register</cp:lastModifiedBy>
  <cp:revision>324</cp:revision>
  <dcterms:created xsi:type="dcterms:W3CDTF">2022-02-09T09:28:00Z</dcterms:created>
  <dcterms:modified xsi:type="dcterms:W3CDTF">2022-02-24T17:54:00Z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0x010100632EF52BB4C54C408A31BE8137BC2CA6</vt:lpwstr>
  </property>
  <property fmtid="{D5CDD505-2E9C-101B-9397-08002B2CF9AE}" pid="8" name="Contributors">
    <vt:lpwstr>[Type Contributors Here]</vt:lpwstr>
  </property>
  <property fmtid="{D5CDD505-2E9C-101B-9397-08002B2CF9AE}" pid="9" name="Customer">
    <vt:lpwstr>[Type Customer Name Here]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vt:lpwstr>
  </property>
  <property fmtid="{D5CDD505-2E9C-101B-9397-08002B2CF9AE}" pid="24" name="TemplateVersion">
    <vt:lpwstr>4</vt:lpwstr>
  </property>
  <property fmtid="{D5CDD505-2E9C-101B-9397-08002B2CF9AE}" pid="25" name="Version">
    <vt:lpwstr>4</vt:lpwstr>
  </property>
  <property fmtid="{D5CDD505-2E9C-101B-9397-08002B2CF9AE}" pid="26" name="Confidential">
    <vt:lpwstr>0</vt:lpwstr>
  </property>
  <property fmtid="{D5CDD505-2E9C-101B-9397-08002B2CF9AE}" pid="27" name="Order">
    <vt:r8>100</vt:r8>
  </property>
  <property fmtid="{D5CDD505-2E9C-101B-9397-08002B2CF9AE}" pid="28" name="AuthorPosition">
    <vt:lpwstr>Update [Position] in Document Properties</vt:lpwstr>
  </property>
  <property fmtid="{D5CDD505-2E9C-101B-9397-08002B2CF9AE}" pid="29" name="xd_Signature">
    <vt:bool>false</vt:bool>
  </property>
  <property fmtid="{D5CDD505-2E9C-101B-9397-08002B2CF9AE}" pid="30" name="Size">
    <vt:lpwstr>1mb</vt:lpwstr>
  </property>
  <property fmtid="{D5CDD505-2E9C-101B-9397-08002B2CF9AE}" pid="31" name="xd_ProgID">
    <vt:lpwstr/>
  </property>
  <property fmtid="{D5CDD505-2E9C-101B-9397-08002B2CF9AE}" pid="32" name="PublishedDate">
    <vt:lpwstr>01/01/01</vt:lpwstr>
  </property>
  <property fmtid="{D5CDD505-2E9C-101B-9397-08002B2CF9AE}" pid="33" name="TemplateUrl">
    <vt:lpwstr/>
  </property>
  <property fmtid="{D5CDD505-2E9C-101B-9397-08002B2CF9AE}" pid="34" name="Author0">
    <vt:lpwstr/>
  </property>
  <property fmtid="{D5CDD505-2E9C-101B-9397-08002B2CF9AE}" pid="35" name="DocCategory">
    <vt:lpwstr>  </vt:lpwstr>
  </property>
  <property fmtid="{D5CDD505-2E9C-101B-9397-08002B2CF9AE}" pid="36" name="DocType">
    <vt:lpwstr> </vt:lpwstr>
  </property>
  <property fmtid="{D5CDD505-2E9C-101B-9397-08002B2CF9AE}" pid="37" name="TemplateId">
    <vt:lpwstr>0</vt:lpwstr>
  </property>
  <property fmtid="{D5CDD505-2E9C-101B-9397-08002B2CF9AE}" pid="38" name="Downloads">
    <vt:lpwstr>0</vt:lpwstr>
  </property>
  <property fmtid="{D5CDD505-2E9C-101B-9397-08002B2CF9AE}" pid="39" name="Date completed">
    <vt:lpwstr>12/1/2012</vt:lpwstr>
  </property>
  <property fmtid="{D5CDD505-2E9C-101B-9397-08002B2CF9AE}" pid="40" name="AuthorEmail">
    <vt:lpwstr>Update [author.Email@microsoft.com] in Document Properties</vt:lpwstr>
  </property>
  <property fmtid="{D5CDD505-2E9C-101B-9397-08002B2CF9AE}" pid="41" name="TemplateName">
    <vt:lpwstr>xx</vt:lpwstr>
  </property>
  <property fmtid="{D5CDD505-2E9C-101B-9397-08002B2CF9AE}" pid="42" name="URL">
    <vt:lpwstr>http://sdmplus.ms, </vt:lpwstr>
  </property>
  <property fmtid="{D5CDD505-2E9C-101B-9397-08002B2CF9AE}" pid="43" name="Description0">
    <vt:lpwstr>Template</vt:lpwstr>
  </property>
  <property fmtid="{D5CDD505-2E9C-101B-9397-08002B2CF9AE}" pid="44" name="MSIP_Label_f42aa342-8706-4288-bd11-ebb85995028c_Enabled">
    <vt:lpwstr>True</vt:lpwstr>
  </property>
  <property fmtid="{D5CDD505-2E9C-101B-9397-08002B2CF9AE}" pid="45" name="MSIP_Label_f42aa342-8706-4288-bd11-ebb85995028c_SiteId">
    <vt:lpwstr>72f988bf-86f1-41af-91ab-2d7cd011db47</vt:lpwstr>
  </property>
  <property fmtid="{D5CDD505-2E9C-101B-9397-08002B2CF9AE}" pid="46" name="MSIP_Label_f42aa342-8706-4288-bd11-ebb85995028c_Ref">
    <vt:lpwstr>https://api.informationprotection.azure.com/api/72f988bf-86f1-41af-91ab-2d7cd011db47</vt:lpwstr>
  </property>
  <property fmtid="{D5CDD505-2E9C-101B-9397-08002B2CF9AE}" pid="47" name="MSIP_Label_f42aa342-8706-4288-bd11-ebb85995028c_SetBy">
    <vt:lpwstr>ligo@microsoft.com</vt:lpwstr>
  </property>
  <property fmtid="{D5CDD505-2E9C-101B-9397-08002B2CF9AE}" pid="48" name="MSIP_Label_f42aa342-8706-4288-bd11-ebb85995028c_SetDate">
    <vt:lpwstr>2017-04-04T12:31:12.0588536-04:00</vt:lpwstr>
  </property>
  <property fmtid="{D5CDD505-2E9C-101B-9397-08002B2CF9AE}" pid="49" name="MSIP_Label_f42aa342-8706-4288-bd11-ebb85995028c_Name">
    <vt:lpwstr>General</vt:lpwstr>
  </property>
  <property fmtid="{D5CDD505-2E9C-101B-9397-08002B2CF9AE}" pid="50" name="MSIP_Label_f42aa342-8706-4288-bd11-ebb85995028c_Application">
    <vt:lpwstr>Microsoft Azure Information Protection</vt:lpwstr>
  </property>
  <property fmtid="{D5CDD505-2E9C-101B-9397-08002B2CF9AE}" pid="51" name="MSIP_Label_f42aa342-8706-4288-bd11-ebb85995028c_Extended_MSFT_Method">
    <vt:lpwstr>Automatic</vt:lpwstr>
  </property>
  <property fmtid="{D5CDD505-2E9C-101B-9397-08002B2CF9AE}" pid="52" name="Sensitivity">
    <vt:lpwstr>General</vt:lpwstr>
  </property>
  <property fmtid="{D5CDD505-2E9C-101B-9397-08002B2CF9AE}" pid="53" name="MediaServiceImageTags">
    <vt:lpwstr/>
  </property>
</Properties>
</file>